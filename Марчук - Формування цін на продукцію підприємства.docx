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77D52" w14:textId="77777777" w:rsidR="006774F2" w:rsidRPr="00970BE6" w:rsidRDefault="006774F2" w:rsidP="006774F2">
      <w:pPr>
        <w:spacing w:line="360" w:lineRule="auto"/>
        <w:ind w:left="283" w:firstLine="709"/>
        <w:jc w:val="center"/>
        <w:rPr>
          <w:b/>
          <w:bCs/>
          <w:color w:val="000000" w:themeColor="text1"/>
          <w:sz w:val="28"/>
        </w:rPr>
      </w:pPr>
      <w:r w:rsidRPr="00970BE6">
        <w:rPr>
          <w:b/>
          <w:bCs/>
          <w:color w:val="000000" w:themeColor="text1"/>
          <w:sz w:val="28"/>
        </w:rPr>
        <w:t>Міністерство освіти і науки України</w:t>
      </w:r>
    </w:p>
    <w:p w14:paraId="468F68AA" w14:textId="77777777" w:rsidR="006774F2" w:rsidRPr="00970BE6" w:rsidRDefault="006774F2" w:rsidP="006774F2">
      <w:pPr>
        <w:spacing w:line="360" w:lineRule="auto"/>
        <w:ind w:left="283" w:firstLine="709"/>
        <w:jc w:val="center"/>
        <w:rPr>
          <w:b/>
          <w:bCs/>
          <w:color w:val="000000" w:themeColor="text1"/>
          <w:sz w:val="28"/>
        </w:rPr>
      </w:pPr>
      <w:r w:rsidRPr="00970BE6">
        <w:rPr>
          <w:b/>
          <w:bCs/>
          <w:color w:val="000000" w:themeColor="text1"/>
          <w:sz w:val="28"/>
        </w:rPr>
        <w:t>ВІДОКРЕМЛЕНИЙ СТРУКТУРНИЙ ПІДРОЗДІЛ</w:t>
      </w:r>
    </w:p>
    <w:p w14:paraId="06AF0C3E" w14:textId="77777777" w:rsidR="006774F2" w:rsidRPr="00970BE6" w:rsidRDefault="006774F2" w:rsidP="006774F2">
      <w:pPr>
        <w:spacing w:line="360" w:lineRule="auto"/>
        <w:ind w:left="283" w:firstLine="709"/>
        <w:jc w:val="center"/>
        <w:rPr>
          <w:b/>
          <w:bCs/>
          <w:color w:val="000000" w:themeColor="text1"/>
          <w:sz w:val="28"/>
        </w:rPr>
      </w:pPr>
      <w:r w:rsidRPr="00970BE6">
        <w:rPr>
          <w:b/>
          <w:bCs/>
          <w:color w:val="000000" w:themeColor="text1"/>
          <w:sz w:val="28"/>
        </w:rPr>
        <w:t>ЖИТОМИРСЬКИЙ ТЕХНОЛОГІЧНИЙ ФАХОВИЙ КОЛЕДЖ</w:t>
      </w:r>
    </w:p>
    <w:p w14:paraId="047548C5" w14:textId="77777777" w:rsidR="006774F2" w:rsidRPr="00970BE6" w:rsidRDefault="006774F2" w:rsidP="006774F2">
      <w:pPr>
        <w:spacing w:line="360" w:lineRule="auto"/>
        <w:ind w:left="283" w:firstLine="709"/>
        <w:jc w:val="center"/>
        <w:rPr>
          <w:b/>
          <w:bCs/>
          <w:color w:val="000000" w:themeColor="text1"/>
          <w:sz w:val="28"/>
        </w:rPr>
      </w:pPr>
      <w:r w:rsidRPr="00970BE6">
        <w:rPr>
          <w:b/>
          <w:bCs/>
          <w:color w:val="000000" w:themeColor="text1"/>
          <w:sz w:val="28"/>
        </w:rPr>
        <w:t>Київського національного університету будівництва і архітектури</w:t>
      </w:r>
    </w:p>
    <w:p w14:paraId="2275616B" w14:textId="77777777" w:rsidR="006774F2" w:rsidRPr="00970BE6" w:rsidRDefault="006774F2" w:rsidP="006774F2">
      <w:pPr>
        <w:spacing w:line="360" w:lineRule="auto"/>
        <w:ind w:left="283" w:firstLine="709"/>
        <w:jc w:val="both"/>
        <w:rPr>
          <w:color w:val="000000" w:themeColor="text1"/>
          <w:sz w:val="28"/>
        </w:rPr>
      </w:pPr>
    </w:p>
    <w:p w14:paraId="0C271406" w14:textId="77777777" w:rsidR="006774F2" w:rsidRPr="00970BE6" w:rsidRDefault="006774F2" w:rsidP="006774F2">
      <w:pPr>
        <w:spacing w:line="360" w:lineRule="auto"/>
        <w:ind w:left="283" w:firstLine="709"/>
        <w:jc w:val="center"/>
        <w:rPr>
          <w:color w:val="000000" w:themeColor="text1"/>
          <w:sz w:val="28"/>
        </w:rPr>
      </w:pPr>
      <w:r w:rsidRPr="00970BE6">
        <w:rPr>
          <w:color w:val="000000" w:themeColor="text1"/>
          <w:sz w:val="28"/>
        </w:rPr>
        <w:t>Циклова комісія фінансово-економічних дисциплін</w:t>
      </w:r>
    </w:p>
    <w:p w14:paraId="5237EEF7" w14:textId="5BA9DE08" w:rsidR="006774F2" w:rsidRPr="00970BE6" w:rsidRDefault="006774F2" w:rsidP="006774F2">
      <w:pPr>
        <w:spacing w:line="360" w:lineRule="auto"/>
        <w:ind w:left="283" w:firstLine="709"/>
        <w:jc w:val="both"/>
        <w:rPr>
          <w:color w:val="000000" w:themeColor="text1"/>
          <w:sz w:val="28"/>
        </w:rPr>
      </w:pPr>
    </w:p>
    <w:p w14:paraId="5001153A" w14:textId="77777777" w:rsidR="00A9765F" w:rsidRPr="00970BE6" w:rsidRDefault="00A9765F" w:rsidP="007747D4">
      <w:pPr>
        <w:spacing w:line="360" w:lineRule="auto"/>
        <w:jc w:val="both"/>
        <w:rPr>
          <w:color w:val="000000" w:themeColor="text1"/>
          <w:sz w:val="28"/>
        </w:rPr>
      </w:pPr>
    </w:p>
    <w:p w14:paraId="6F6200AC" w14:textId="77777777" w:rsidR="006774F2" w:rsidRPr="00970BE6" w:rsidRDefault="006774F2" w:rsidP="006774F2">
      <w:pPr>
        <w:spacing w:line="360" w:lineRule="auto"/>
        <w:ind w:left="283" w:firstLine="709"/>
        <w:jc w:val="both"/>
        <w:rPr>
          <w:color w:val="000000" w:themeColor="text1"/>
          <w:sz w:val="28"/>
        </w:rPr>
      </w:pPr>
    </w:p>
    <w:p w14:paraId="46D749D4" w14:textId="77777777" w:rsidR="006774F2" w:rsidRPr="00970BE6" w:rsidRDefault="006774F2" w:rsidP="006774F2">
      <w:pPr>
        <w:spacing w:line="360" w:lineRule="auto"/>
        <w:ind w:left="283" w:firstLine="709"/>
        <w:jc w:val="center"/>
        <w:rPr>
          <w:b/>
          <w:bCs/>
          <w:color w:val="000000" w:themeColor="text1"/>
          <w:sz w:val="36"/>
          <w:szCs w:val="36"/>
        </w:rPr>
      </w:pPr>
      <w:r w:rsidRPr="00970BE6">
        <w:rPr>
          <w:b/>
          <w:bCs/>
          <w:color w:val="000000" w:themeColor="text1"/>
          <w:sz w:val="36"/>
          <w:szCs w:val="36"/>
        </w:rPr>
        <w:t>КУРСОВА РОБОТА</w:t>
      </w:r>
    </w:p>
    <w:p w14:paraId="4C382A86" w14:textId="77777777" w:rsidR="006774F2" w:rsidRPr="00970BE6" w:rsidRDefault="006774F2" w:rsidP="006774F2">
      <w:pPr>
        <w:spacing w:line="360" w:lineRule="auto"/>
        <w:ind w:left="283" w:firstLine="709"/>
        <w:jc w:val="both"/>
        <w:rPr>
          <w:color w:val="000000" w:themeColor="text1"/>
          <w:sz w:val="28"/>
        </w:rPr>
      </w:pPr>
    </w:p>
    <w:p w14:paraId="21C42EB9" w14:textId="77777777" w:rsidR="006774F2" w:rsidRPr="00970BE6" w:rsidRDefault="006774F2" w:rsidP="006774F2">
      <w:pPr>
        <w:spacing w:line="360" w:lineRule="auto"/>
        <w:ind w:left="283" w:firstLine="709"/>
        <w:jc w:val="center"/>
        <w:rPr>
          <w:color w:val="000000" w:themeColor="text1"/>
          <w:sz w:val="28"/>
        </w:rPr>
      </w:pPr>
      <w:r w:rsidRPr="00970BE6">
        <w:rPr>
          <w:color w:val="000000" w:themeColor="text1"/>
          <w:sz w:val="28"/>
        </w:rPr>
        <w:t>з дисципліни «Економіка та планування виробництва»</w:t>
      </w:r>
    </w:p>
    <w:p w14:paraId="7E413317" w14:textId="6298B2AD" w:rsidR="006774F2" w:rsidRPr="00970BE6" w:rsidRDefault="006774F2" w:rsidP="00596F8E">
      <w:pPr>
        <w:spacing w:line="360" w:lineRule="auto"/>
        <w:ind w:left="283" w:firstLine="709"/>
        <w:jc w:val="center"/>
        <w:rPr>
          <w:b/>
          <w:bCs/>
          <w:color w:val="000000" w:themeColor="text1"/>
          <w:sz w:val="28"/>
        </w:rPr>
      </w:pPr>
      <w:r w:rsidRPr="00970BE6">
        <w:rPr>
          <w:color w:val="000000" w:themeColor="text1"/>
          <w:sz w:val="28"/>
        </w:rPr>
        <w:t>на тему:</w:t>
      </w:r>
      <w:r w:rsidRPr="00970BE6">
        <w:rPr>
          <w:b/>
          <w:bCs/>
          <w:color w:val="000000" w:themeColor="text1"/>
          <w:sz w:val="28"/>
        </w:rPr>
        <w:t xml:space="preserve"> «</w:t>
      </w:r>
      <w:r w:rsidR="00FF77EC" w:rsidRPr="00970BE6">
        <w:rPr>
          <w:b/>
          <w:bCs/>
          <w:color w:val="000000" w:themeColor="text1"/>
          <w:sz w:val="28"/>
        </w:rPr>
        <w:t>Формування цін на продукцію підприємства</w:t>
      </w:r>
      <w:r w:rsidRPr="00970BE6">
        <w:rPr>
          <w:b/>
          <w:bCs/>
          <w:color w:val="000000" w:themeColor="text1"/>
          <w:sz w:val="28"/>
        </w:rPr>
        <w:t>»</w:t>
      </w:r>
    </w:p>
    <w:p w14:paraId="2651E8ED" w14:textId="54983B0B" w:rsidR="006774F2" w:rsidRPr="00970BE6" w:rsidRDefault="006774F2" w:rsidP="006774F2">
      <w:pPr>
        <w:spacing w:line="360" w:lineRule="auto"/>
        <w:ind w:left="283" w:firstLine="709"/>
        <w:jc w:val="both"/>
        <w:rPr>
          <w:color w:val="000000" w:themeColor="text1"/>
          <w:sz w:val="28"/>
        </w:rPr>
      </w:pPr>
    </w:p>
    <w:p w14:paraId="6F1E0131" w14:textId="77777777" w:rsidR="00A9765F" w:rsidRPr="00970BE6" w:rsidRDefault="00A9765F" w:rsidP="006774F2">
      <w:pPr>
        <w:spacing w:line="360" w:lineRule="auto"/>
        <w:ind w:left="283" w:firstLine="709"/>
        <w:jc w:val="both"/>
        <w:rPr>
          <w:color w:val="000000" w:themeColor="text1"/>
          <w:sz w:val="28"/>
        </w:rPr>
      </w:pPr>
    </w:p>
    <w:p w14:paraId="5D2A5D39" w14:textId="77777777" w:rsidR="005C7F54" w:rsidRPr="00970BE6" w:rsidRDefault="005C7F54" w:rsidP="006774F2">
      <w:pPr>
        <w:spacing w:line="360" w:lineRule="auto"/>
        <w:ind w:left="283" w:firstLine="709"/>
        <w:jc w:val="both"/>
        <w:rPr>
          <w:color w:val="000000" w:themeColor="text1"/>
          <w:sz w:val="28"/>
        </w:rPr>
      </w:pPr>
    </w:p>
    <w:p w14:paraId="598FEE70" w14:textId="77777777" w:rsidR="005B49C9" w:rsidRPr="00970BE6" w:rsidRDefault="005B49C9" w:rsidP="005C7F54">
      <w:pPr>
        <w:spacing w:line="360" w:lineRule="auto"/>
        <w:ind w:left="283" w:firstLine="709"/>
        <w:jc w:val="right"/>
        <w:rPr>
          <w:color w:val="000000" w:themeColor="text1"/>
          <w:sz w:val="28"/>
        </w:rPr>
        <w:sectPr w:rsidR="005B49C9" w:rsidRPr="00970BE6" w:rsidSect="00391AC3">
          <w:headerReference w:type="even" r:id="rId8"/>
          <w:headerReference w:type="default" r:id="rId9"/>
          <w:pgSz w:w="11906" w:h="16838"/>
          <w:pgMar w:top="1134" w:right="567" w:bottom="1134" w:left="1701" w:header="709" w:footer="709" w:gutter="0"/>
          <w:cols w:space="708"/>
          <w:titlePg/>
          <w:docGrid w:linePitch="360"/>
        </w:sectPr>
      </w:pPr>
    </w:p>
    <w:p w14:paraId="7B8A0453" w14:textId="77777777" w:rsidR="005B49C9" w:rsidRPr="00970BE6" w:rsidRDefault="005B49C9" w:rsidP="005C7F54">
      <w:pPr>
        <w:spacing w:line="360" w:lineRule="auto"/>
        <w:ind w:left="283" w:firstLine="709"/>
        <w:jc w:val="right"/>
        <w:rPr>
          <w:color w:val="000000" w:themeColor="text1"/>
          <w:sz w:val="28"/>
        </w:rPr>
      </w:pPr>
    </w:p>
    <w:p w14:paraId="1A1DFCD1" w14:textId="77777777" w:rsidR="005B49C9" w:rsidRPr="00970BE6" w:rsidRDefault="005B49C9" w:rsidP="00052B44">
      <w:pPr>
        <w:spacing w:line="360" w:lineRule="auto"/>
        <w:ind w:left="283" w:right="354" w:firstLine="709"/>
        <w:jc w:val="right"/>
        <w:rPr>
          <w:color w:val="000000" w:themeColor="text1"/>
          <w:sz w:val="28"/>
        </w:rPr>
      </w:pPr>
    </w:p>
    <w:p w14:paraId="2DF2D11F" w14:textId="77777777" w:rsidR="005B49C9" w:rsidRPr="00970BE6" w:rsidRDefault="005B49C9" w:rsidP="00D64F8D">
      <w:pPr>
        <w:spacing w:line="360" w:lineRule="auto"/>
        <w:ind w:left="283" w:right="637" w:firstLine="709"/>
        <w:jc w:val="right"/>
        <w:rPr>
          <w:color w:val="000000" w:themeColor="text1"/>
          <w:sz w:val="28"/>
        </w:rPr>
      </w:pPr>
    </w:p>
    <w:p w14:paraId="4FCBB808" w14:textId="77777777" w:rsidR="005B49C9" w:rsidRPr="00970BE6" w:rsidRDefault="005B49C9" w:rsidP="005C7F54">
      <w:pPr>
        <w:spacing w:line="360" w:lineRule="auto"/>
        <w:ind w:left="283" w:firstLine="709"/>
        <w:jc w:val="right"/>
        <w:rPr>
          <w:color w:val="000000" w:themeColor="text1"/>
          <w:sz w:val="28"/>
        </w:rPr>
      </w:pPr>
    </w:p>
    <w:p w14:paraId="5B3EC067" w14:textId="77777777" w:rsidR="005B49C9" w:rsidRPr="00970BE6" w:rsidRDefault="005B49C9" w:rsidP="005C7F54">
      <w:pPr>
        <w:spacing w:line="360" w:lineRule="auto"/>
        <w:ind w:left="283" w:firstLine="709"/>
        <w:jc w:val="right"/>
        <w:rPr>
          <w:color w:val="000000" w:themeColor="text1"/>
          <w:sz w:val="28"/>
        </w:rPr>
      </w:pPr>
    </w:p>
    <w:p w14:paraId="5FEA32A1" w14:textId="77777777" w:rsidR="005B49C9" w:rsidRPr="00970BE6" w:rsidRDefault="005B49C9" w:rsidP="005C7F54">
      <w:pPr>
        <w:spacing w:line="360" w:lineRule="auto"/>
        <w:ind w:left="283" w:firstLine="709"/>
        <w:jc w:val="right"/>
        <w:rPr>
          <w:color w:val="000000" w:themeColor="text1"/>
          <w:sz w:val="28"/>
        </w:rPr>
      </w:pPr>
    </w:p>
    <w:p w14:paraId="7A526675" w14:textId="77777777" w:rsidR="005B49C9" w:rsidRPr="00970BE6" w:rsidRDefault="005B49C9" w:rsidP="005C7F54">
      <w:pPr>
        <w:spacing w:line="360" w:lineRule="auto"/>
        <w:ind w:left="283" w:firstLine="709"/>
        <w:jc w:val="right"/>
        <w:rPr>
          <w:color w:val="000000" w:themeColor="text1"/>
          <w:sz w:val="28"/>
        </w:rPr>
      </w:pPr>
    </w:p>
    <w:p w14:paraId="77193361" w14:textId="77777777" w:rsidR="005B49C9" w:rsidRPr="00970BE6" w:rsidRDefault="005B49C9" w:rsidP="005C7F54">
      <w:pPr>
        <w:spacing w:line="360" w:lineRule="auto"/>
        <w:ind w:left="283" w:firstLine="709"/>
        <w:jc w:val="right"/>
        <w:rPr>
          <w:color w:val="000000" w:themeColor="text1"/>
          <w:sz w:val="28"/>
        </w:rPr>
      </w:pPr>
    </w:p>
    <w:p w14:paraId="316698F2" w14:textId="77777777" w:rsidR="005B49C9" w:rsidRPr="00970BE6" w:rsidRDefault="005B49C9" w:rsidP="005C7F54">
      <w:pPr>
        <w:spacing w:line="360" w:lineRule="auto"/>
        <w:ind w:left="283" w:firstLine="709"/>
        <w:jc w:val="right"/>
        <w:rPr>
          <w:color w:val="000000" w:themeColor="text1"/>
          <w:sz w:val="28"/>
        </w:rPr>
      </w:pPr>
    </w:p>
    <w:p w14:paraId="235D081C" w14:textId="31A41019" w:rsidR="005B49C9" w:rsidRPr="00970BE6" w:rsidRDefault="006774F2" w:rsidP="00D64F8D">
      <w:pPr>
        <w:spacing w:line="360" w:lineRule="auto"/>
        <w:rPr>
          <w:color w:val="000000" w:themeColor="text1"/>
          <w:sz w:val="28"/>
        </w:rPr>
      </w:pPr>
      <w:r w:rsidRPr="00970BE6">
        <w:rPr>
          <w:color w:val="000000" w:themeColor="text1"/>
          <w:sz w:val="28"/>
        </w:rPr>
        <w:t>Викона</w:t>
      </w:r>
      <w:r w:rsidR="005C7F54" w:rsidRPr="00970BE6">
        <w:rPr>
          <w:color w:val="000000" w:themeColor="text1"/>
          <w:sz w:val="28"/>
        </w:rPr>
        <w:t>в</w:t>
      </w:r>
      <w:r w:rsidRPr="00970BE6">
        <w:rPr>
          <w:color w:val="000000" w:themeColor="text1"/>
          <w:sz w:val="28"/>
        </w:rPr>
        <w:t xml:space="preserve"> студент 4 курсу, К-47 групи</w:t>
      </w:r>
    </w:p>
    <w:p w14:paraId="4D141D4B" w14:textId="18F252BE" w:rsidR="006774F2" w:rsidRPr="00970BE6" w:rsidRDefault="006774F2" w:rsidP="005B49C9">
      <w:pPr>
        <w:spacing w:line="360" w:lineRule="auto"/>
        <w:rPr>
          <w:color w:val="000000" w:themeColor="text1"/>
          <w:sz w:val="28"/>
        </w:rPr>
      </w:pPr>
      <w:r w:rsidRPr="00970BE6">
        <w:rPr>
          <w:color w:val="000000" w:themeColor="text1"/>
          <w:sz w:val="28"/>
        </w:rPr>
        <w:t xml:space="preserve">Спеціальність </w:t>
      </w:r>
      <w:r w:rsidRPr="00970BE6">
        <w:rPr>
          <w:b/>
          <w:bCs/>
          <w:color w:val="000000" w:themeColor="text1"/>
          <w:sz w:val="28"/>
        </w:rPr>
        <w:t>123 Комп’ютерна інженерія</w:t>
      </w:r>
    </w:p>
    <w:p w14:paraId="17B4B046" w14:textId="0C0CC0EA" w:rsidR="006774F2" w:rsidRPr="00970BE6" w:rsidRDefault="005C7F54" w:rsidP="005B49C9">
      <w:pPr>
        <w:spacing w:line="360" w:lineRule="auto"/>
        <w:rPr>
          <w:b/>
          <w:bCs/>
          <w:color w:val="000000" w:themeColor="text1"/>
          <w:sz w:val="28"/>
          <w:u w:val="single"/>
        </w:rPr>
      </w:pPr>
      <w:r w:rsidRPr="00970BE6">
        <w:rPr>
          <w:b/>
          <w:bCs/>
          <w:color w:val="000000" w:themeColor="text1"/>
          <w:sz w:val="28"/>
          <w:u w:val="single"/>
        </w:rPr>
        <w:t>Марчук Максим Дмитрович</w:t>
      </w:r>
    </w:p>
    <w:p w14:paraId="09DB21BC" w14:textId="77777777" w:rsidR="006774F2" w:rsidRPr="00970BE6" w:rsidRDefault="006774F2" w:rsidP="005B49C9">
      <w:pPr>
        <w:spacing w:line="360" w:lineRule="auto"/>
        <w:rPr>
          <w:color w:val="000000" w:themeColor="text1"/>
          <w:sz w:val="28"/>
        </w:rPr>
      </w:pPr>
      <w:r w:rsidRPr="00970BE6">
        <w:rPr>
          <w:color w:val="000000" w:themeColor="text1"/>
          <w:sz w:val="28"/>
        </w:rPr>
        <w:t>Керівник: спеціаліст першої категорії,</w:t>
      </w:r>
    </w:p>
    <w:p w14:paraId="36A9D488" w14:textId="77777777" w:rsidR="006774F2" w:rsidRPr="00970BE6" w:rsidRDefault="006774F2" w:rsidP="005B49C9">
      <w:pPr>
        <w:spacing w:line="360" w:lineRule="auto"/>
        <w:rPr>
          <w:b/>
          <w:bCs/>
          <w:color w:val="000000" w:themeColor="text1"/>
          <w:sz w:val="28"/>
          <w:u w:val="single"/>
        </w:rPr>
      </w:pPr>
      <w:r w:rsidRPr="00970BE6">
        <w:rPr>
          <w:b/>
          <w:bCs/>
          <w:color w:val="000000" w:themeColor="text1"/>
          <w:sz w:val="28"/>
          <w:u w:val="single"/>
        </w:rPr>
        <w:t>Рубанець Денис Олексійович</w:t>
      </w:r>
    </w:p>
    <w:p w14:paraId="2C4B37D4" w14:textId="77777777" w:rsidR="006774F2" w:rsidRPr="00970BE6" w:rsidRDefault="006774F2" w:rsidP="005B49C9">
      <w:pPr>
        <w:spacing w:line="360" w:lineRule="auto"/>
        <w:ind w:left="283" w:firstLine="709"/>
        <w:rPr>
          <w:color w:val="000000" w:themeColor="text1"/>
          <w:sz w:val="28"/>
        </w:rPr>
      </w:pPr>
      <w:r w:rsidRPr="00970BE6">
        <w:rPr>
          <w:color w:val="000000" w:themeColor="text1"/>
          <w:sz w:val="28"/>
        </w:rPr>
        <w:t>Оцінка _____________</w:t>
      </w:r>
    </w:p>
    <w:p w14:paraId="01BB1DB3" w14:textId="77777777" w:rsidR="005B49C9" w:rsidRPr="00970BE6" w:rsidRDefault="005B49C9" w:rsidP="006774F2">
      <w:pPr>
        <w:spacing w:line="360" w:lineRule="auto"/>
        <w:ind w:left="283" w:firstLine="709"/>
        <w:jc w:val="both"/>
        <w:rPr>
          <w:color w:val="000000" w:themeColor="text1"/>
          <w:sz w:val="28"/>
        </w:rPr>
        <w:sectPr w:rsidR="005B49C9" w:rsidRPr="00970BE6" w:rsidSect="005B49C9">
          <w:type w:val="continuous"/>
          <w:pgSz w:w="11906" w:h="16838"/>
          <w:pgMar w:top="1134" w:right="567" w:bottom="1134" w:left="1701" w:header="709" w:footer="709" w:gutter="0"/>
          <w:cols w:num="2" w:space="708"/>
          <w:docGrid w:linePitch="360"/>
        </w:sectPr>
      </w:pPr>
    </w:p>
    <w:p w14:paraId="7B365410" w14:textId="6E43D170" w:rsidR="00A9765F" w:rsidRPr="00970BE6" w:rsidRDefault="00A9765F" w:rsidP="00D64F8D">
      <w:pPr>
        <w:spacing w:line="360" w:lineRule="auto"/>
        <w:jc w:val="both"/>
        <w:rPr>
          <w:color w:val="000000" w:themeColor="text1"/>
          <w:sz w:val="28"/>
        </w:rPr>
      </w:pPr>
    </w:p>
    <w:p w14:paraId="2BBBB8B6" w14:textId="5444E664" w:rsidR="00A9765F" w:rsidRPr="00970BE6" w:rsidRDefault="00A9765F" w:rsidP="006774F2">
      <w:pPr>
        <w:spacing w:line="360" w:lineRule="auto"/>
        <w:ind w:left="283" w:firstLine="709"/>
        <w:jc w:val="both"/>
        <w:rPr>
          <w:color w:val="000000" w:themeColor="text1"/>
          <w:sz w:val="28"/>
        </w:rPr>
      </w:pPr>
    </w:p>
    <w:p w14:paraId="33DC33F5" w14:textId="77777777" w:rsidR="007747D4" w:rsidRPr="00970BE6" w:rsidRDefault="007747D4" w:rsidP="006774F2">
      <w:pPr>
        <w:spacing w:line="360" w:lineRule="auto"/>
        <w:ind w:left="283" w:firstLine="709"/>
        <w:jc w:val="both"/>
        <w:rPr>
          <w:color w:val="000000" w:themeColor="text1"/>
          <w:sz w:val="28"/>
        </w:rPr>
      </w:pPr>
    </w:p>
    <w:p w14:paraId="16B66830" w14:textId="77777777" w:rsidR="00A9765F" w:rsidRPr="00970BE6" w:rsidRDefault="00A9765F" w:rsidP="006774F2">
      <w:pPr>
        <w:spacing w:line="360" w:lineRule="auto"/>
        <w:ind w:left="283" w:firstLine="709"/>
        <w:jc w:val="both"/>
        <w:rPr>
          <w:color w:val="000000" w:themeColor="text1"/>
          <w:sz w:val="28"/>
        </w:rPr>
      </w:pPr>
    </w:p>
    <w:p w14:paraId="4C0E8AAA" w14:textId="7060C529" w:rsidR="00FA5939" w:rsidRPr="00970BE6" w:rsidRDefault="006774F2" w:rsidP="00A9765F">
      <w:pPr>
        <w:spacing w:line="360" w:lineRule="auto"/>
        <w:ind w:left="283" w:firstLine="709"/>
        <w:jc w:val="center"/>
        <w:rPr>
          <w:color w:val="000000" w:themeColor="text1"/>
          <w:sz w:val="28"/>
        </w:rPr>
      </w:pPr>
      <w:r w:rsidRPr="00970BE6">
        <w:rPr>
          <w:color w:val="000000" w:themeColor="text1"/>
          <w:sz w:val="28"/>
        </w:rPr>
        <w:t>Житомир – 2023</w:t>
      </w:r>
      <w:r w:rsidR="00FA5939" w:rsidRPr="00970BE6">
        <w:rPr>
          <w:color w:val="000000" w:themeColor="text1"/>
          <w:sz w:val="28"/>
        </w:rPr>
        <w:br w:type="page"/>
      </w:r>
    </w:p>
    <w:p w14:paraId="2236E9BD" w14:textId="7B80DE2B" w:rsidR="00350A8E" w:rsidRPr="00970BE6" w:rsidRDefault="00350A8E" w:rsidP="002E5463">
      <w:pPr>
        <w:jc w:val="center"/>
        <w:rPr>
          <w:b/>
          <w:bCs/>
          <w:color w:val="000000" w:themeColor="text1"/>
          <w:sz w:val="28"/>
        </w:rPr>
      </w:pPr>
      <w:r w:rsidRPr="00970BE6">
        <w:rPr>
          <w:b/>
          <w:bCs/>
          <w:color w:val="000000" w:themeColor="text1"/>
          <w:sz w:val="28"/>
        </w:rPr>
        <w:lastRenderedPageBreak/>
        <w:t>ЗАВДАННЯ</w:t>
      </w:r>
    </w:p>
    <w:p w14:paraId="2FB1C6C9" w14:textId="77777777" w:rsidR="00350A8E" w:rsidRPr="00970BE6" w:rsidRDefault="00350A8E" w:rsidP="00D41381">
      <w:pPr>
        <w:jc w:val="center"/>
        <w:rPr>
          <w:b/>
          <w:bCs/>
          <w:color w:val="000000" w:themeColor="text1"/>
          <w:sz w:val="28"/>
        </w:rPr>
      </w:pPr>
    </w:p>
    <w:p w14:paraId="5223DFAA" w14:textId="77777777" w:rsidR="00350A8E" w:rsidRPr="00970BE6" w:rsidRDefault="00350A8E" w:rsidP="00D41381">
      <w:pPr>
        <w:jc w:val="center"/>
        <w:rPr>
          <w:color w:val="000000" w:themeColor="text1"/>
          <w:sz w:val="28"/>
        </w:rPr>
      </w:pPr>
      <w:r w:rsidRPr="00970BE6">
        <w:rPr>
          <w:color w:val="000000" w:themeColor="text1"/>
          <w:sz w:val="28"/>
        </w:rPr>
        <w:t>на курсову роботу з дисципліни «Економіка та планування виробництва»</w:t>
      </w:r>
    </w:p>
    <w:p w14:paraId="45486402" w14:textId="77777777" w:rsidR="00350A8E" w:rsidRPr="00970BE6" w:rsidRDefault="00350A8E" w:rsidP="00D41381">
      <w:pPr>
        <w:jc w:val="center"/>
        <w:rPr>
          <w:color w:val="000000" w:themeColor="text1"/>
          <w:sz w:val="28"/>
        </w:rPr>
      </w:pPr>
    </w:p>
    <w:p w14:paraId="0531861C" w14:textId="44ADC2B0" w:rsidR="00350A8E" w:rsidRPr="00970BE6" w:rsidRDefault="00350A8E" w:rsidP="00D41381">
      <w:pPr>
        <w:jc w:val="center"/>
        <w:rPr>
          <w:color w:val="000000" w:themeColor="text1"/>
          <w:sz w:val="28"/>
        </w:rPr>
      </w:pPr>
      <w:r w:rsidRPr="00970BE6">
        <w:rPr>
          <w:color w:val="000000" w:themeColor="text1"/>
          <w:sz w:val="28"/>
        </w:rPr>
        <w:t xml:space="preserve">студента </w:t>
      </w:r>
      <w:r w:rsidR="002E5463" w:rsidRPr="00970BE6">
        <w:rPr>
          <w:color w:val="000000" w:themeColor="text1"/>
          <w:sz w:val="28"/>
        </w:rPr>
        <w:t>Марчука М.Д.</w:t>
      </w:r>
      <w:r w:rsidRPr="00970BE6">
        <w:rPr>
          <w:color w:val="000000" w:themeColor="text1"/>
          <w:sz w:val="28"/>
        </w:rPr>
        <w:t xml:space="preserve"> групи К-47 курсу 4</w:t>
      </w:r>
    </w:p>
    <w:p w14:paraId="57F28A6E" w14:textId="77777777" w:rsidR="00350A8E" w:rsidRPr="00970BE6" w:rsidRDefault="00350A8E" w:rsidP="00350A8E">
      <w:pPr>
        <w:rPr>
          <w:b/>
          <w:bCs/>
          <w:color w:val="000000" w:themeColor="text1"/>
          <w:sz w:val="28"/>
        </w:rPr>
      </w:pPr>
    </w:p>
    <w:p w14:paraId="0EB588E3" w14:textId="77777777" w:rsidR="00350A8E" w:rsidRPr="00970BE6" w:rsidRDefault="00350A8E" w:rsidP="00350A8E">
      <w:pPr>
        <w:rPr>
          <w:color w:val="000000" w:themeColor="text1"/>
          <w:sz w:val="28"/>
        </w:rPr>
      </w:pPr>
      <w:r w:rsidRPr="00970BE6">
        <w:rPr>
          <w:b/>
          <w:bCs/>
          <w:color w:val="000000" w:themeColor="text1"/>
          <w:sz w:val="28"/>
        </w:rPr>
        <w:t xml:space="preserve">Спеціальність: </w:t>
      </w:r>
      <w:r w:rsidRPr="00970BE6">
        <w:rPr>
          <w:color w:val="000000" w:themeColor="text1"/>
          <w:sz w:val="28"/>
        </w:rPr>
        <w:t>123 «Комп’ютерна інженерія»</w:t>
      </w:r>
    </w:p>
    <w:p w14:paraId="655127A8" w14:textId="77777777" w:rsidR="00350A8E" w:rsidRPr="00970BE6" w:rsidRDefault="00350A8E" w:rsidP="00350A8E">
      <w:pPr>
        <w:rPr>
          <w:color w:val="000000" w:themeColor="text1"/>
          <w:sz w:val="28"/>
        </w:rPr>
      </w:pPr>
      <w:r w:rsidRPr="00970BE6">
        <w:rPr>
          <w:b/>
          <w:bCs/>
          <w:color w:val="000000" w:themeColor="text1"/>
          <w:sz w:val="28"/>
        </w:rPr>
        <w:t xml:space="preserve">Відділення: </w:t>
      </w:r>
      <w:r w:rsidRPr="00970BE6">
        <w:rPr>
          <w:color w:val="000000" w:themeColor="text1"/>
          <w:sz w:val="28"/>
        </w:rPr>
        <w:t>інформаційних технологій</w:t>
      </w:r>
    </w:p>
    <w:p w14:paraId="756B44E6" w14:textId="77777777" w:rsidR="00350A8E" w:rsidRPr="00970BE6" w:rsidRDefault="00350A8E" w:rsidP="00350A8E">
      <w:pPr>
        <w:rPr>
          <w:b/>
          <w:bCs/>
          <w:color w:val="000000" w:themeColor="text1"/>
          <w:sz w:val="28"/>
        </w:rPr>
      </w:pPr>
    </w:p>
    <w:p w14:paraId="250E6832" w14:textId="0CC3BB3E" w:rsidR="00350A8E" w:rsidRPr="00970BE6" w:rsidRDefault="00350A8E" w:rsidP="0073436A">
      <w:pPr>
        <w:jc w:val="center"/>
        <w:rPr>
          <w:b/>
          <w:bCs/>
          <w:color w:val="000000" w:themeColor="text1"/>
          <w:sz w:val="28"/>
        </w:rPr>
      </w:pPr>
      <w:r w:rsidRPr="00970BE6">
        <w:rPr>
          <w:b/>
          <w:bCs/>
          <w:color w:val="000000" w:themeColor="text1"/>
          <w:sz w:val="28"/>
        </w:rPr>
        <w:t xml:space="preserve">Тема: </w:t>
      </w:r>
      <w:r w:rsidR="005B0F1D" w:rsidRPr="00970BE6">
        <w:rPr>
          <w:b/>
          <w:bCs/>
          <w:color w:val="000000" w:themeColor="text1"/>
          <w:sz w:val="28"/>
        </w:rPr>
        <w:t>Формування цін на продукцію підприємства</w:t>
      </w:r>
    </w:p>
    <w:p w14:paraId="34C00076" w14:textId="77777777" w:rsidR="00350A8E" w:rsidRPr="00970BE6" w:rsidRDefault="00350A8E" w:rsidP="0073436A">
      <w:pPr>
        <w:jc w:val="center"/>
        <w:rPr>
          <w:color w:val="000000" w:themeColor="text1"/>
          <w:sz w:val="28"/>
        </w:rPr>
      </w:pPr>
      <w:r w:rsidRPr="00970BE6">
        <w:rPr>
          <w:color w:val="000000" w:themeColor="text1"/>
          <w:sz w:val="28"/>
        </w:rPr>
        <w:t>Зміст курсової роботи:</w:t>
      </w:r>
    </w:p>
    <w:p w14:paraId="44DE6E7B" w14:textId="77777777" w:rsidR="00350A8E" w:rsidRPr="00970BE6" w:rsidRDefault="00350A8E" w:rsidP="00350A8E">
      <w:pPr>
        <w:rPr>
          <w:b/>
          <w:bCs/>
          <w:color w:val="000000" w:themeColor="text1"/>
          <w:sz w:val="28"/>
        </w:rPr>
      </w:pPr>
    </w:p>
    <w:p w14:paraId="244146B1" w14:textId="77777777" w:rsidR="00350A8E" w:rsidRPr="00970BE6" w:rsidRDefault="00350A8E" w:rsidP="00D62155">
      <w:pPr>
        <w:spacing w:line="360" w:lineRule="auto"/>
        <w:ind w:left="283" w:firstLine="709"/>
        <w:jc w:val="both"/>
        <w:rPr>
          <w:color w:val="000000" w:themeColor="text1"/>
          <w:sz w:val="28"/>
        </w:rPr>
      </w:pPr>
      <w:r w:rsidRPr="00970BE6">
        <w:rPr>
          <w:color w:val="000000" w:themeColor="text1"/>
          <w:sz w:val="28"/>
        </w:rPr>
        <w:t>Вступ</w:t>
      </w:r>
    </w:p>
    <w:p w14:paraId="7741BE41" w14:textId="77777777" w:rsidR="00350A8E" w:rsidRPr="00970BE6" w:rsidRDefault="00350A8E" w:rsidP="00D62155">
      <w:pPr>
        <w:spacing w:line="360" w:lineRule="auto"/>
        <w:jc w:val="both"/>
        <w:rPr>
          <w:color w:val="000000" w:themeColor="text1"/>
          <w:sz w:val="28"/>
        </w:rPr>
      </w:pPr>
      <w:r w:rsidRPr="00970BE6">
        <w:rPr>
          <w:color w:val="000000" w:themeColor="text1"/>
          <w:sz w:val="28"/>
        </w:rPr>
        <w:t>Розділ 1.Теоретичні основи виробничого процесу</w:t>
      </w:r>
    </w:p>
    <w:p w14:paraId="302CA82B" w14:textId="77777777" w:rsidR="00350A8E" w:rsidRPr="00970BE6" w:rsidRDefault="00350A8E" w:rsidP="00D62155">
      <w:pPr>
        <w:spacing w:line="360" w:lineRule="auto"/>
        <w:ind w:left="283" w:firstLine="709"/>
        <w:jc w:val="both"/>
        <w:rPr>
          <w:color w:val="000000" w:themeColor="text1"/>
          <w:sz w:val="28"/>
        </w:rPr>
      </w:pPr>
      <w:r w:rsidRPr="00970BE6">
        <w:rPr>
          <w:color w:val="000000" w:themeColor="text1"/>
          <w:sz w:val="28"/>
        </w:rPr>
        <w:t>1.1. Поняття виробничого процесу та його основних елементів</w:t>
      </w:r>
    </w:p>
    <w:p w14:paraId="3C3C4A78" w14:textId="77777777" w:rsidR="00350A8E" w:rsidRPr="00970BE6" w:rsidRDefault="00350A8E" w:rsidP="00D62155">
      <w:pPr>
        <w:spacing w:line="360" w:lineRule="auto"/>
        <w:ind w:left="283" w:firstLine="709"/>
        <w:jc w:val="both"/>
        <w:rPr>
          <w:color w:val="000000" w:themeColor="text1"/>
          <w:sz w:val="28"/>
        </w:rPr>
      </w:pPr>
      <w:r w:rsidRPr="00970BE6">
        <w:rPr>
          <w:color w:val="000000" w:themeColor="text1"/>
          <w:sz w:val="28"/>
        </w:rPr>
        <w:t>1.2. Класифікація виробничих процесів</w:t>
      </w:r>
    </w:p>
    <w:p w14:paraId="7001B70E" w14:textId="77777777" w:rsidR="00350A8E" w:rsidRPr="00970BE6" w:rsidRDefault="00350A8E" w:rsidP="00D62155">
      <w:pPr>
        <w:spacing w:line="360" w:lineRule="auto"/>
        <w:ind w:left="283" w:firstLine="709"/>
        <w:jc w:val="both"/>
        <w:rPr>
          <w:color w:val="000000" w:themeColor="text1"/>
          <w:sz w:val="28"/>
        </w:rPr>
      </w:pPr>
      <w:r w:rsidRPr="00970BE6">
        <w:rPr>
          <w:color w:val="000000" w:themeColor="text1"/>
          <w:sz w:val="28"/>
        </w:rPr>
        <w:t>1.3. Принципи організації виробничих процесів</w:t>
      </w:r>
    </w:p>
    <w:p w14:paraId="0CD88FA5" w14:textId="77777777" w:rsidR="00350A8E" w:rsidRPr="00970BE6" w:rsidRDefault="00350A8E" w:rsidP="00D62155">
      <w:pPr>
        <w:spacing w:line="360" w:lineRule="auto"/>
        <w:ind w:left="283"/>
        <w:jc w:val="both"/>
        <w:rPr>
          <w:color w:val="000000" w:themeColor="text1"/>
          <w:sz w:val="28"/>
        </w:rPr>
      </w:pPr>
      <w:r w:rsidRPr="00970BE6">
        <w:rPr>
          <w:color w:val="000000" w:themeColor="text1"/>
          <w:sz w:val="28"/>
        </w:rPr>
        <w:t>Розділ 2. Організаційно-економічна характеристика цеху з виробництва ДСП</w:t>
      </w:r>
    </w:p>
    <w:p w14:paraId="6B0B74A5" w14:textId="77777777" w:rsidR="00350A8E" w:rsidRPr="00970BE6" w:rsidRDefault="00350A8E" w:rsidP="00D62155">
      <w:pPr>
        <w:spacing w:line="360" w:lineRule="auto"/>
        <w:ind w:left="283" w:firstLine="709"/>
        <w:jc w:val="both"/>
        <w:rPr>
          <w:color w:val="000000" w:themeColor="text1"/>
          <w:sz w:val="28"/>
        </w:rPr>
      </w:pPr>
      <w:r w:rsidRPr="00970BE6">
        <w:rPr>
          <w:color w:val="000000" w:themeColor="text1"/>
          <w:sz w:val="28"/>
        </w:rPr>
        <w:t>2.1. Організаційна характеристика виробничого процесу цеху</w:t>
      </w:r>
    </w:p>
    <w:p w14:paraId="3186D7A0" w14:textId="77777777" w:rsidR="00350A8E" w:rsidRPr="00970BE6" w:rsidRDefault="00350A8E" w:rsidP="00D62155">
      <w:pPr>
        <w:spacing w:line="360" w:lineRule="auto"/>
        <w:ind w:left="283" w:firstLine="709"/>
        <w:jc w:val="both"/>
        <w:rPr>
          <w:color w:val="000000" w:themeColor="text1"/>
          <w:sz w:val="28"/>
        </w:rPr>
      </w:pPr>
      <w:r w:rsidRPr="00970BE6">
        <w:rPr>
          <w:color w:val="000000" w:themeColor="text1"/>
          <w:sz w:val="28"/>
        </w:rPr>
        <w:t>2.2. Економічна оцінка виробничого процесу цеху</w:t>
      </w:r>
    </w:p>
    <w:p w14:paraId="1D0AEE5E" w14:textId="77777777" w:rsidR="00350A8E" w:rsidRPr="00970BE6" w:rsidRDefault="00350A8E" w:rsidP="00D62155">
      <w:pPr>
        <w:spacing w:line="360" w:lineRule="auto"/>
        <w:ind w:left="283" w:firstLine="709"/>
        <w:jc w:val="both"/>
        <w:rPr>
          <w:color w:val="000000" w:themeColor="text1"/>
          <w:sz w:val="28"/>
        </w:rPr>
      </w:pPr>
      <w:r w:rsidRPr="00970BE6">
        <w:rPr>
          <w:color w:val="000000" w:themeColor="text1"/>
          <w:sz w:val="28"/>
        </w:rPr>
        <w:t>2.3. Калькуляція цехової собівартості продукції</w:t>
      </w:r>
    </w:p>
    <w:p w14:paraId="4A30F1D7" w14:textId="77777777" w:rsidR="00D62155" w:rsidRPr="00970BE6" w:rsidRDefault="00350A8E" w:rsidP="00D62155">
      <w:pPr>
        <w:spacing w:line="360" w:lineRule="auto"/>
        <w:jc w:val="both"/>
        <w:rPr>
          <w:color w:val="000000" w:themeColor="text1"/>
          <w:sz w:val="28"/>
        </w:rPr>
      </w:pPr>
      <w:r w:rsidRPr="00970BE6">
        <w:rPr>
          <w:color w:val="000000" w:themeColor="text1"/>
          <w:sz w:val="28"/>
        </w:rPr>
        <w:t>Розділ 3. Шляхи удосконалення процесу виробництва</w:t>
      </w:r>
    </w:p>
    <w:p w14:paraId="60EC38AE" w14:textId="3C8B61BA" w:rsidR="00350A8E" w:rsidRPr="00970BE6" w:rsidRDefault="00350A8E" w:rsidP="00D62155">
      <w:pPr>
        <w:spacing w:line="360" w:lineRule="auto"/>
        <w:jc w:val="both"/>
        <w:rPr>
          <w:color w:val="000000" w:themeColor="text1"/>
          <w:sz w:val="28"/>
        </w:rPr>
      </w:pPr>
      <w:r w:rsidRPr="00970BE6">
        <w:rPr>
          <w:color w:val="000000" w:themeColor="text1"/>
          <w:sz w:val="28"/>
        </w:rPr>
        <w:t>Висновки</w:t>
      </w:r>
    </w:p>
    <w:p w14:paraId="61475CCD" w14:textId="77777777" w:rsidR="00350A8E" w:rsidRPr="00970BE6" w:rsidRDefault="00350A8E" w:rsidP="00D62155">
      <w:pPr>
        <w:spacing w:line="360" w:lineRule="auto"/>
        <w:jc w:val="both"/>
        <w:rPr>
          <w:color w:val="000000" w:themeColor="text1"/>
          <w:sz w:val="28"/>
        </w:rPr>
      </w:pPr>
      <w:r w:rsidRPr="00970BE6">
        <w:rPr>
          <w:color w:val="000000" w:themeColor="text1"/>
          <w:sz w:val="28"/>
        </w:rPr>
        <w:t>Список використаних джерел</w:t>
      </w:r>
    </w:p>
    <w:p w14:paraId="09C00C67" w14:textId="77777777" w:rsidR="00350A8E" w:rsidRPr="00970BE6" w:rsidRDefault="00350A8E" w:rsidP="00D62155">
      <w:pPr>
        <w:spacing w:line="360" w:lineRule="auto"/>
        <w:jc w:val="both"/>
        <w:rPr>
          <w:color w:val="000000" w:themeColor="text1"/>
          <w:sz w:val="28"/>
        </w:rPr>
      </w:pPr>
      <w:r w:rsidRPr="00970BE6">
        <w:rPr>
          <w:color w:val="000000" w:themeColor="text1"/>
          <w:sz w:val="28"/>
        </w:rPr>
        <w:t>Додатки</w:t>
      </w:r>
    </w:p>
    <w:p w14:paraId="27A87C6C" w14:textId="5FA58702" w:rsidR="00350A8E" w:rsidRPr="00970BE6" w:rsidRDefault="00350A8E" w:rsidP="00350A8E">
      <w:pPr>
        <w:rPr>
          <w:b/>
          <w:bCs/>
          <w:color w:val="000000" w:themeColor="text1"/>
          <w:sz w:val="28"/>
          <w:lang w:val="en-US"/>
        </w:rPr>
      </w:pPr>
    </w:p>
    <w:p w14:paraId="6C3938FB" w14:textId="6A4BEC8B" w:rsidR="0097297A" w:rsidRPr="00970BE6" w:rsidRDefault="0097297A" w:rsidP="00350A8E">
      <w:pPr>
        <w:rPr>
          <w:b/>
          <w:bCs/>
          <w:color w:val="000000" w:themeColor="text1"/>
          <w:sz w:val="28"/>
        </w:rPr>
      </w:pPr>
    </w:p>
    <w:p w14:paraId="7DBE77F8" w14:textId="77777777" w:rsidR="0097297A" w:rsidRPr="00970BE6" w:rsidRDefault="0097297A" w:rsidP="00350A8E">
      <w:pPr>
        <w:rPr>
          <w:b/>
          <w:bCs/>
          <w:color w:val="000000" w:themeColor="text1"/>
          <w:sz w:val="28"/>
        </w:rPr>
      </w:pPr>
    </w:p>
    <w:p w14:paraId="05BA0D23" w14:textId="38464990" w:rsidR="00350A8E" w:rsidRPr="00970BE6" w:rsidRDefault="00350A8E" w:rsidP="00350A8E">
      <w:pPr>
        <w:rPr>
          <w:color w:val="000000" w:themeColor="text1"/>
          <w:sz w:val="28"/>
        </w:rPr>
      </w:pPr>
      <w:r w:rsidRPr="00970BE6">
        <w:rPr>
          <w:color w:val="000000" w:themeColor="text1"/>
          <w:sz w:val="28"/>
        </w:rPr>
        <w:t>Завдання видане “ ” 202</w:t>
      </w:r>
      <w:r w:rsidR="003076AA" w:rsidRPr="00970BE6">
        <w:rPr>
          <w:color w:val="000000" w:themeColor="text1"/>
          <w:sz w:val="28"/>
        </w:rPr>
        <w:t>3</w:t>
      </w:r>
      <w:r w:rsidRPr="00970BE6">
        <w:rPr>
          <w:color w:val="000000" w:themeColor="text1"/>
          <w:sz w:val="28"/>
        </w:rPr>
        <w:t xml:space="preserve"> р.</w:t>
      </w:r>
    </w:p>
    <w:p w14:paraId="4D969948" w14:textId="77777777" w:rsidR="00350A8E" w:rsidRPr="00970BE6" w:rsidRDefault="00350A8E" w:rsidP="00350A8E">
      <w:pPr>
        <w:rPr>
          <w:color w:val="000000" w:themeColor="text1"/>
          <w:sz w:val="28"/>
        </w:rPr>
      </w:pPr>
      <w:r w:rsidRPr="00970BE6">
        <w:rPr>
          <w:color w:val="000000" w:themeColor="text1"/>
          <w:sz w:val="28"/>
        </w:rPr>
        <w:t>Строк виконання роботи “____”___________ 202 р.</w:t>
      </w:r>
    </w:p>
    <w:p w14:paraId="62C66D8E" w14:textId="6EB65F05" w:rsidR="00350A8E" w:rsidRPr="00970BE6" w:rsidRDefault="00350A8E" w:rsidP="00350A8E">
      <w:pPr>
        <w:rPr>
          <w:color w:val="000000" w:themeColor="text1"/>
          <w:sz w:val="28"/>
        </w:rPr>
      </w:pPr>
      <w:r w:rsidRPr="00970BE6">
        <w:rPr>
          <w:color w:val="000000" w:themeColor="text1"/>
          <w:sz w:val="28"/>
        </w:rPr>
        <w:t>Керівник курсової роботи ___________</w:t>
      </w:r>
      <w:r w:rsidR="000B6E47" w:rsidRPr="00970BE6">
        <w:rPr>
          <w:color w:val="000000" w:themeColor="text1"/>
          <w:sz w:val="28"/>
          <w:lang w:val="en-US"/>
        </w:rPr>
        <w:t xml:space="preserve"> </w:t>
      </w:r>
      <w:r w:rsidRPr="00970BE6">
        <w:rPr>
          <w:color w:val="000000" w:themeColor="text1"/>
          <w:sz w:val="28"/>
        </w:rPr>
        <w:t>Д.О.Рубанець</w:t>
      </w:r>
    </w:p>
    <w:p w14:paraId="6100FB18" w14:textId="3EB72B31" w:rsidR="0047222D" w:rsidRPr="00970BE6" w:rsidRDefault="00350A8E" w:rsidP="00350A8E">
      <w:pPr>
        <w:rPr>
          <w:color w:val="000000" w:themeColor="text1"/>
          <w:sz w:val="28"/>
        </w:rPr>
      </w:pPr>
      <w:r w:rsidRPr="00970BE6">
        <w:rPr>
          <w:color w:val="000000" w:themeColor="text1"/>
          <w:sz w:val="28"/>
        </w:rPr>
        <w:br w:type="page"/>
      </w:r>
    </w:p>
    <w:p w14:paraId="130170FF" w14:textId="4125D0C2" w:rsidR="00FA5939" w:rsidRPr="00970BE6" w:rsidRDefault="00FA5939" w:rsidP="00FA5939">
      <w:pPr>
        <w:spacing w:line="360" w:lineRule="auto"/>
        <w:ind w:left="284"/>
        <w:jc w:val="center"/>
        <w:rPr>
          <w:b/>
          <w:bCs/>
          <w:color w:val="000000" w:themeColor="text1"/>
          <w:sz w:val="28"/>
        </w:rPr>
      </w:pPr>
      <w:r w:rsidRPr="00970BE6">
        <w:rPr>
          <w:b/>
          <w:bCs/>
          <w:color w:val="000000" w:themeColor="text1"/>
          <w:sz w:val="28"/>
        </w:rPr>
        <w:lastRenderedPageBreak/>
        <w:t>ЗМІСТ</w:t>
      </w:r>
    </w:p>
    <w:p w14:paraId="361CA0C8" w14:textId="14861C8D" w:rsidR="00482650" w:rsidRDefault="00B60DC2">
      <w:pPr>
        <w:pStyle w:val="TOC1"/>
        <w:tabs>
          <w:tab w:val="right" w:leader="dot" w:pos="9628"/>
        </w:tabs>
        <w:rPr>
          <w:rFonts w:asciiTheme="minorHAnsi" w:eastAsiaTheme="minorEastAsia" w:hAnsiTheme="minorHAnsi"/>
          <w:b w:val="0"/>
          <w:noProof/>
          <w:sz w:val="24"/>
          <w:lang w:val="en-DE" w:eastAsia="en-GB"/>
        </w:rPr>
      </w:pPr>
      <w:r w:rsidRPr="00970BE6">
        <w:rPr>
          <w:rFonts w:cs="Times New Roman"/>
          <w:b w:val="0"/>
          <w:color w:val="000000" w:themeColor="text1"/>
        </w:rPr>
        <w:fldChar w:fldCharType="begin"/>
      </w:r>
      <w:r w:rsidRPr="00970BE6">
        <w:rPr>
          <w:rFonts w:cs="Times New Roman"/>
          <w:b w:val="0"/>
          <w:color w:val="000000" w:themeColor="text1"/>
        </w:rPr>
        <w:instrText xml:space="preserve"> TOC \o "1-3" \h \z \u </w:instrText>
      </w:r>
      <w:r w:rsidRPr="00970BE6">
        <w:rPr>
          <w:rFonts w:cs="Times New Roman"/>
          <w:b w:val="0"/>
          <w:color w:val="000000" w:themeColor="text1"/>
        </w:rPr>
        <w:fldChar w:fldCharType="separate"/>
      </w:r>
      <w:hyperlink w:anchor="_Toc129447150" w:history="1">
        <w:r w:rsidR="00482650" w:rsidRPr="003878F3">
          <w:rPr>
            <w:rStyle w:val="Hyperlink"/>
            <w:bCs/>
            <w:noProof/>
          </w:rPr>
          <w:t>ВСТУП</w:t>
        </w:r>
        <w:r w:rsidR="00482650">
          <w:rPr>
            <w:noProof/>
            <w:webHidden/>
          </w:rPr>
          <w:tab/>
        </w:r>
        <w:r w:rsidR="00482650">
          <w:rPr>
            <w:noProof/>
            <w:webHidden/>
          </w:rPr>
          <w:fldChar w:fldCharType="begin"/>
        </w:r>
        <w:r w:rsidR="00482650">
          <w:rPr>
            <w:noProof/>
            <w:webHidden/>
          </w:rPr>
          <w:instrText xml:space="preserve"> PAGEREF _Toc129447150 \h </w:instrText>
        </w:r>
        <w:r w:rsidR="00482650">
          <w:rPr>
            <w:noProof/>
            <w:webHidden/>
          </w:rPr>
        </w:r>
        <w:r w:rsidR="00482650">
          <w:rPr>
            <w:noProof/>
            <w:webHidden/>
          </w:rPr>
          <w:fldChar w:fldCharType="separate"/>
        </w:r>
        <w:r w:rsidR="00482650">
          <w:rPr>
            <w:noProof/>
            <w:webHidden/>
          </w:rPr>
          <w:t>4</w:t>
        </w:r>
        <w:r w:rsidR="00482650">
          <w:rPr>
            <w:noProof/>
            <w:webHidden/>
          </w:rPr>
          <w:fldChar w:fldCharType="end"/>
        </w:r>
      </w:hyperlink>
    </w:p>
    <w:p w14:paraId="0350E9CF" w14:textId="4B275549" w:rsidR="00482650" w:rsidRDefault="00000000">
      <w:pPr>
        <w:pStyle w:val="TOC1"/>
        <w:tabs>
          <w:tab w:val="right" w:leader="dot" w:pos="9628"/>
        </w:tabs>
        <w:rPr>
          <w:rFonts w:asciiTheme="minorHAnsi" w:eastAsiaTheme="minorEastAsia" w:hAnsiTheme="minorHAnsi"/>
          <w:b w:val="0"/>
          <w:noProof/>
          <w:sz w:val="24"/>
          <w:lang w:val="en-DE" w:eastAsia="en-GB"/>
        </w:rPr>
      </w:pPr>
      <w:hyperlink w:anchor="_Toc129447151" w:history="1">
        <w:r w:rsidR="00482650" w:rsidRPr="003878F3">
          <w:rPr>
            <w:rStyle w:val="Hyperlink"/>
            <w:bCs/>
            <w:noProof/>
          </w:rPr>
          <w:t>РОЗДІЛ 1. ОГЛЯД ОСНОВНИХ ТЕОРЕТИЧНИЇ АСПЕКТІВ ФОРМУВАННЯ ЦІН</w:t>
        </w:r>
        <w:r w:rsidR="00482650">
          <w:rPr>
            <w:noProof/>
            <w:webHidden/>
          </w:rPr>
          <w:tab/>
        </w:r>
        <w:r w:rsidR="00482650">
          <w:rPr>
            <w:noProof/>
            <w:webHidden/>
          </w:rPr>
          <w:fldChar w:fldCharType="begin"/>
        </w:r>
        <w:r w:rsidR="00482650">
          <w:rPr>
            <w:noProof/>
            <w:webHidden/>
          </w:rPr>
          <w:instrText xml:space="preserve"> PAGEREF _Toc129447151 \h </w:instrText>
        </w:r>
        <w:r w:rsidR="00482650">
          <w:rPr>
            <w:noProof/>
            <w:webHidden/>
          </w:rPr>
        </w:r>
        <w:r w:rsidR="00482650">
          <w:rPr>
            <w:noProof/>
            <w:webHidden/>
          </w:rPr>
          <w:fldChar w:fldCharType="separate"/>
        </w:r>
        <w:r w:rsidR="00482650">
          <w:rPr>
            <w:noProof/>
            <w:webHidden/>
          </w:rPr>
          <w:t>5</w:t>
        </w:r>
        <w:r w:rsidR="00482650">
          <w:rPr>
            <w:noProof/>
            <w:webHidden/>
          </w:rPr>
          <w:fldChar w:fldCharType="end"/>
        </w:r>
      </w:hyperlink>
    </w:p>
    <w:p w14:paraId="522652CF" w14:textId="337CD163" w:rsidR="00482650" w:rsidRDefault="00000000">
      <w:pPr>
        <w:pStyle w:val="TOC2"/>
        <w:tabs>
          <w:tab w:val="left" w:pos="960"/>
          <w:tab w:val="right" w:leader="dot" w:pos="9628"/>
        </w:tabs>
        <w:rPr>
          <w:rFonts w:asciiTheme="minorHAnsi" w:eastAsiaTheme="minorEastAsia" w:hAnsiTheme="minorHAnsi"/>
          <w:noProof/>
          <w:sz w:val="24"/>
          <w:lang w:val="en-DE" w:eastAsia="en-GB"/>
        </w:rPr>
      </w:pPr>
      <w:hyperlink w:anchor="_Toc129447152" w:history="1">
        <w:r w:rsidR="00482650" w:rsidRPr="003878F3">
          <w:rPr>
            <w:rStyle w:val="Hyperlink"/>
            <w:rFonts w:cs="Times New Roman"/>
            <w:b/>
            <w:bCs/>
            <w:noProof/>
          </w:rPr>
          <w:t>1.1.</w:t>
        </w:r>
        <w:r w:rsidR="00482650">
          <w:rPr>
            <w:rFonts w:asciiTheme="minorHAnsi" w:eastAsiaTheme="minorEastAsia" w:hAnsiTheme="minorHAnsi"/>
            <w:noProof/>
            <w:sz w:val="24"/>
            <w:lang w:val="en-DE" w:eastAsia="en-GB"/>
          </w:rPr>
          <w:tab/>
        </w:r>
        <w:r w:rsidR="00482650" w:rsidRPr="003878F3">
          <w:rPr>
            <w:rStyle w:val="Hyperlink"/>
            <w:rFonts w:cs="Times New Roman"/>
            <w:b/>
            <w:bCs/>
            <w:noProof/>
          </w:rPr>
          <w:t>Основні поняття ціноутворення на підприємстві</w:t>
        </w:r>
        <w:r w:rsidR="00482650">
          <w:rPr>
            <w:noProof/>
            <w:webHidden/>
          </w:rPr>
          <w:tab/>
        </w:r>
        <w:r w:rsidR="00482650">
          <w:rPr>
            <w:noProof/>
            <w:webHidden/>
          </w:rPr>
          <w:fldChar w:fldCharType="begin"/>
        </w:r>
        <w:r w:rsidR="00482650">
          <w:rPr>
            <w:noProof/>
            <w:webHidden/>
          </w:rPr>
          <w:instrText xml:space="preserve"> PAGEREF _Toc129447152 \h </w:instrText>
        </w:r>
        <w:r w:rsidR="00482650">
          <w:rPr>
            <w:noProof/>
            <w:webHidden/>
          </w:rPr>
        </w:r>
        <w:r w:rsidR="00482650">
          <w:rPr>
            <w:noProof/>
            <w:webHidden/>
          </w:rPr>
          <w:fldChar w:fldCharType="separate"/>
        </w:r>
        <w:r w:rsidR="00482650">
          <w:rPr>
            <w:noProof/>
            <w:webHidden/>
          </w:rPr>
          <w:t>5</w:t>
        </w:r>
        <w:r w:rsidR="00482650">
          <w:rPr>
            <w:noProof/>
            <w:webHidden/>
          </w:rPr>
          <w:fldChar w:fldCharType="end"/>
        </w:r>
      </w:hyperlink>
    </w:p>
    <w:p w14:paraId="2343BA47" w14:textId="68DC0B2A" w:rsidR="00482650" w:rsidRDefault="00000000">
      <w:pPr>
        <w:pStyle w:val="TOC2"/>
        <w:tabs>
          <w:tab w:val="left" w:pos="960"/>
          <w:tab w:val="right" w:leader="dot" w:pos="9628"/>
        </w:tabs>
        <w:rPr>
          <w:rFonts w:asciiTheme="minorHAnsi" w:eastAsiaTheme="minorEastAsia" w:hAnsiTheme="minorHAnsi"/>
          <w:noProof/>
          <w:sz w:val="24"/>
          <w:lang w:val="en-DE" w:eastAsia="en-GB"/>
        </w:rPr>
      </w:pPr>
      <w:hyperlink w:anchor="_Toc129447153" w:history="1">
        <w:r w:rsidR="00482650" w:rsidRPr="003878F3">
          <w:rPr>
            <w:rStyle w:val="Hyperlink"/>
            <w:rFonts w:cs="Times New Roman"/>
            <w:b/>
            <w:bCs/>
            <w:noProof/>
            <w:lang w:val="en-GB"/>
          </w:rPr>
          <w:t>1.2.</w:t>
        </w:r>
        <w:r w:rsidR="00482650">
          <w:rPr>
            <w:rFonts w:asciiTheme="minorHAnsi" w:eastAsiaTheme="minorEastAsia" w:hAnsiTheme="minorHAnsi"/>
            <w:noProof/>
            <w:sz w:val="24"/>
            <w:lang w:val="en-DE" w:eastAsia="en-GB"/>
          </w:rPr>
          <w:tab/>
        </w:r>
        <w:r w:rsidR="00482650" w:rsidRPr="003878F3">
          <w:rPr>
            <w:rStyle w:val="Hyperlink"/>
            <w:rFonts w:cs="Times New Roman"/>
            <w:b/>
            <w:bCs/>
            <w:noProof/>
            <w:lang w:val="en-GB"/>
          </w:rPr>
          <w:t>Формування цін в залежності від виробничих факторів</w:t>
        </w:r>
        <w:r w:rsidR="00482650">
          <w:rPr>
            <w:noProof/>
            <w:webHidden/>
          </w:rPr>
          <w:tab/>
        </w:r>
        <w:r w:rsidR="00482650">
          <w:rPr>
            <w:noProof/>
            <w:webHidden/>
          </w:rPr>
          <w:fldChar w:fldCharType="begin"/>
        </w:r>
        <w:r w:rsidR="00482650">
          <w:rPr>
            <w:noProof/>
            <w:webHidden/>
          </w:rPr>
          <w:instrText xml:space="preserve"> PAGEREF _Toc129447153 \h </w:instrText>
        </w:r>
        <w:r w:rsidR="00482650">
          <w:rPr>
            <w:noProof/>
            <w:webHidden/>
          </w:rPr>
        </w:r>
        <w:r w:rsidR="00482650">
          <w:rPr>
            <w:noProof/>
            <w:webHidden/>
          </w:rPr>
          <w:fldChar w:fldCharType="separate"/>
        </w:r>
        <w:r w:rsidR="00482650">
          <w:rPr>
            <w:noProof/>
            <w:webHidden/>
          </w:rPr>
          <w:t>8</w:t>
        </w:r>
        <w:r w:rsidR="00482650">
          <w:rPr>
            <w:noProof/>
            <w:webHidden/>
          </w:rPr>
          <w:fldChar w:fldCharType="end"/>
        </w:r>
      </w:hyperlink>
    </w:p>
    <w:p w14:paraId="784DEF8F" w14:textId="3EE2D148" w:rsidR="00482650" w:rsidRDefault="00000000">
      <w:pPr>
        <w:pStyle w:val="TOC2"/>
        <w:tabs>
          <w:tab w:val="left" w:pos="960"/>
          <w:tab w:val="right" w:leader="dot" w:pos="9628"/>
        </w:tabs>
        <w:rPr>
          <w:rFonts w:asciiTheme="minorHAnsi" w:eastAsiaTheme="minorEastAsia" w:hAnsiTheme="minorHAnsi"/>
          <w:noProof/>
          <w:sz w:val="24"/>
          <w:lang w:val="en-DE" w:eastAsia="en-GB"/>
        </w:rPr>
      </w:pPr>
      <w:hyperlink w:anchor="_Toc129447154" w:history="1">
        <w:r w:rsidR="00482650" w:rsidRPr="003878F3">
          <w:rPr>
            <w:rStyle w:val="Hyperlink"/>
            <w:rFonts w:cs="Times New Roman"/>
            <w:b/>
            <w:bCs/>
            <w:noProof/>
          </w:rPr>
          <w:t>1.3.</w:t>
        </w:r>
        <w:r w:rsidR="00482650">
          <w:rPr>
            <w:rFonts w:asciiTheme="minorHAnsi" w:eastAsiaTheme="minorEastAsia" w:hAnsiTheme="minorHAnsi"/>
            <w:noProof/>
            <w:sz w:val="24"/>
            <w:lang w:val="en-DE" w:eastAsia="en-GB"/>
          </w:rPr>
          <w:tab/>
        </w:r>
        <w:r w:rsidR="00482650" w:rsidRPr="003878F3">
          <w:rPr>
            <w:rStyle w:val="Hyperlink"/>
            <w:rFonts w:cs="Times New Roman"/>
            <w:b/>
            <w:bCs/>
            <w:noProof/>
            <w:lang w:val="en-GB"/>
          </w:rPr>
          <w:t>Методологія розрахунку ціни продукції</w:t>
        </w:r>
        <w:r w:rsidR="00482650">
          <w:rPr>
            <w:noProof/>
            <w:webHidden/>
          </w:rPr>
          <w:tab/>
        </w:r>
        <w:r w:rsidR="00482650">
          <w:rPr>
            <w:noProof/>
            <w:webHidden/>
          </w:rPr>
          <w:fldChar w:fldCharType="begin"/>
        </w:r>
        <w:r w:rsidR="00482650">
          <w:rPr>
            <w:noProof/>
            <w:webHidden/>
          </w:rPr>
          <w:instrText xml:space="preserve"> PAGEREF _Toc129447154 \h </w:instrText>
        </w:r>
        <w:r w:rsidR="00482650">
          <w:rPr>
            <w:noProof/>
            <w:webHidden/>
          </w:rPr>
        </w:r>
        <w:r w:rsidR="00482650">
          <w:rPr>
            <w:noProof/>
            <w:webHidden/>
          </w:rPr>
          <w:fldChar w:fldCharType="separate"/>
        </w:r>
        <w:r w:rsidR="00482650">
          <w:rPr>
            <w:noProof/>
            <w:webHidden/>
          </w:rPr>
          <w:t>10</w:t>
        </w:r>
        <w:r w:rsidR="00482650">
          <w:rPr>
            <w:noProof/>
            <w:webHidden/>
          </w:rPr>
          <w:fldChar w:fldCharType="end"/>
        </w:r>
      </w:hyperlink>
    </w:p>
    <w:p w14:paraId="60EC42E0" w14:textId="4FC689DD" w:rsidR="00482650" w:rsidRDefault="00000000">
      <w:pPr>
        <w:pStyle w:val="TOC2"/>
        <w:tabs>
          <w:tab w:val="left" w:pos="960"/>
          <w:tab w:val="right" w:leader="dot" w:pos="9628"/>
        </w:tabs>
        <w:rPr>
          <w:rFonts w:asciiTheme="minorHAnsi" w:eastAsiaTheme="minorEastAsia" w:hAnsiTheme="minorHAnsi"/>
          <w:noProof/>
          <w:sz w:val="24"/>
          <w:lang w:val="en-DE" w:eastAsia="en-GB"/>
        </w:rPr>
      </w:pPr>
      <w:hyperlink w:anchor="_Toc129447155" w:history="1">
        <w:r w:rsidR="00482650" w:rsidRPr="003878F3">
          <w:rPr>
            <w:rStyle w:val="Hyperlink"/>
            <w:rFonts w:cs="Times New Roman"/>
            <w:b/>
            <w:bCs/>
            <w:noProof/>
          </w:rPr>
          <w:t>1.4.</w:t>
        </w:r>
        <w:r w:rsidR="00482650">
          <w:rPr>
            <w:rFonts w:asciiTheme="minorHAnsi" w:eastAsiaTheme="minorEastAsia" w:hAnsiTheme="minorHAnsi"/>
            <w:noProof/>
            <w:sz w:val="24"/>
            <w:lang w:val="en-DE" w:eastAsia="en-GB"/>
          </w:rPr>
          <w:tab/>
        </w:r>
        <w:r w:rsidR="00482650" w:rsidRPr="003878F3">
          <w:rPr>
            <w:rStyle w:val="Hyperlink"/>
            <w:rFonts w:cs="Times New Roman"/>
            <w:b/>
            <w:bCs/>
            <w:noProof/>
          </w:rPr>
          <w:t>Моделі ціноутворення на основі різноманітних факторів</w:t>
        </w:r>
        <w:r w:rsidR="00482650">
          <w:rPr>
            <w:noProof/>
            <w:webHidden/>
          </w:rPr>
          <w:tab/>
        </w:r>
        <w:r w:rsidR="00482650">
          <w:rPr>
            <w:noProof/>
            <w:webHidden/>
          </w:rPr>
          <w:fldChar w:fldCharType="begin"/>
        </w:r>
        <w:r w:rsidR="00482650">
          <w:rPr>
            <w:noProof/>
            <w:webHidden/>
          </w:rPr>
          <w:instrText xml:space="preserve"> PAGEREF _Toc129447155 \h </w:instrText>
        </w:r>
        <w:r w:rsidR="00482650">
          <w:rPr>
            <w:noProof/>
            <w:webHidden/>
          </w:rPr>
        </w:r>
        <w:r w:rsidR="00482650">
          <w:rPr>
            <w:noProof/>
            <w:webHidden/>
          </w:rPr>
          <w:fldChar w:fldCharType="separate"/>
        </w:r>
        <w:r w:rsidR="00482650">
          <w:rPr>
            <w:noProof/>
            <w:webHidden/>
          </w:rPr>
          <w:t>12</w:t>
        </w:r>
        <w:r w:rsidR="00482650">
          <w:rPr>
            <w:noProof/>
            <w:webHidden/>
          </w:rPr>
          <w:fldChar w:fldCharType="end"/>
        </w:r>
      </w:hyperlink>
    </w:p>
    <w:p w14:paraId="62CE6403" w14:textId="65A186DE" w:rsidR="00482650" w:rsidRDefault="00000000">
      <w:pPr>
        <w:pStyle w:val="TOC1"/>
        <w:tabs>
          <w:tab w:val="right" w:leader="dot" w:pos="9628"/>
        </w:tabs>
        <w:rPr>
          <w:rFonts w:asciiTheme="minorHAnsi" w:eastAsiaTheme="minorEastAsia" w:hAnsiTheme="minorHAnsi"/>
          <w:b w:val="0"/>
          <w:noProof/>
          <w:sz w:val="24"/>
          <w:lang w:val="en-DE" w:eastAsia="en-GB"/>
        </w:rPr>
      </w:pPr>
      <w:hyperlink w:anchor="_Toc129447156" w:history="1">
        <w:r w:rsidR="00482650" w:rsidRPr="003878F3">
          <w:rPr>
            <w:rStyle w:val="Hyperlink"/>
            <w:bCs/>
            <w:noProof/>
          </w:rPr>
          <w:t>РОЗДІЛ 2. ДОСЛІДЖЕННЯ КОШТОРИСУ ТА СОБІВАРТОСТІ ПРОДУКЦІЇ ПІДПРИЄМСТВА ТОВ «КИЇВХЛІБ»</w:t>
        </w:r>
        <w:r w:rsidR="00482650">
          <w:rPr>
            <w:noProof/>
            <w:webHidden/>
          </w:rPr>
          <w:tab/>
        </w:r>
        <w:r w:rsidR="00482650">
          <w:rPr>
            <w:noProof/>
            <w:webHidden/>
          </w:rPr>
          <w:fldChar w:fldCharType="begin"/>
        </w:r>
        <w:r w:rsidR="00482650">
          <w:rPr>
            <w:noProof/>
            <w:webHidden/>
          </w:rPr>
          <w:instrText xml:space="preserve"> PAGEREF _Toc129447156 \h </w:instrText>
        </w:r>
        <w:r w:rsidR="00482650">
          <w:rPr>
            <w:noProof/>
            <w:webHidden/>
          </w:rPr>
        </w:r>
        <w:r w:rsidR="00482650">
          <w:rPr>
            <w:noProof/>
            <w:webHidden/>
          </w:rPr>
          <w:fldChar w:fldCharType="separate"/>
        </w:r>
        <w:r w:rsidR="00482650">
          <w:rPr>
            <w:noProof/>
            <w:webHidden/>
          </w:rPr>
          <w:t>13</w:t>
        </w:r>
        <w:r w:rsidR="00482650">
          <w:rPr>
            <w:noProof/>
            <w:webHidden/>
          </w:rPr>
          <w:fldChar w:fldCharType="end"/>
        </w:r>
      </w:hyperlink>
    </w:p>
    <w:p w14:paraId="22DFC2B9" w14:textId="6D0E0245" w:rsidR="00482650" w:rsidRDefault="00000000">
      <w:pPr>
        <w:pStyle w:val="TOC2"/>
        <w:tabs>
          <w:tab w:val="right" w:leader="dot" w:pos="9628"/>
        </w:tabs>
        <w:rPr>
          <w:rFonts w:asciiTheme="minorHAnsi" w:eastAsiaTheme="minorEastAsia" w:hAnsiTheme="minorHAnsi"/>
          <w:noProof/>
          <w:sz w:val="24"/>
          <w:lang w:val="en-DE" w:eastAsia="en-GB"/>
        </w:rPr>
      </w:pPr>
      <w:hyperlink w:anchor="_Toc129447157" w:history="1">
        <w:r w:rsidR="00482650" w:rsidRPr="003878F3">
          <w:rPr>
            <w:rStyle w:val="Hyperlink"/>
            <w:b/>
            <w:bCs/>
            <w:noProof/>
          </w:rPr>
          <w:t>2.1. Узагальнений огляд та аналіз діяльності підприємства</w:t>
        </w:r>
        <w:r w:rsidR="00482650">
          <w:rPr>
            <w:noProof/>
            <w:webHidden/>
          </w:rPr>
          <w:tab/>
        </w:r>
        <w:r w:rsidR="00482650">
          <w:rPr>
            <w:noProof/>
            <w:webHidden/>
          </w:rPr>
          <w:fldChar w:fldCharType="begin"/>
        </w:r>
        <w:r w:rsidR="00482650">
          <w:rPr>
            <w:noProof/>
            <w:webHidden/>
          </w:rPr>
          <w:instrText xml:space="preserve"> PAGEREF _Toc129447157 \h </w:instrText>
        </w:r>
        <w:r w:rsidR="00482650">
          <w:rPr>
            <w:noProof/>
            <w:webHidden/>
          </w:rPr>
        </w:r>
        <w:r w:rsidR="00482650">
          <w:rPr>
            <w:noProof/>
            <w:webHidden/>
          </w:rPr>
          <w:fldChar w:fldCharType="separate"/>
        </w:r>
        <w:r w:rsidR="00482650">
          <w:rPr>
            <w:noProof/>
            <w:webHidden/>
          </w:rPr>
          <w:t>13</w:t>
        </w:r>
        <w:r w:rsidR="00482650">
          <w:rPr>
            <w:noProof/>
            <w:webHidden/>
          </w:rPr>
          <w:fldChar w:fldCharType="end"/>
        </w:r>
      </w:hyperlink>
    </w:p>
    <w:p w14:paraId="7D3E01CE" w14:textId="118A6860" w:rsidR="00482650" w:rsidRDefault="00000000">
      <w:pPr>
        <w:pStyle w:val="TOC2"/>
        <w:tabs>
          <w:tab w:val="right" w:leader="dot" w:pos="9628"/>
        </w:tabs>
        <w:rPr>
          <w:rFonts w:asciiTheme="minorHAnsi" w:eastAsiaTheme="minorEastAsia" w:hAnsiTheme="minorHAnsi"/>
          <w:noProof/>
          <w:sz w:val="24"/>
          <w:lang w:val="en-DE" w:eastAsia="en-GB"/>
        </w:rPr>
      </w:pPr>
      <w:hyperlink w:anchor="_Toc129447158" w:history="1">
        <w:r w:rsidR="00482650" w:rsidRPr="003878F3">
          <w:rPr>
            <w:rStyle w:val="Hyperlink"/>
            <w:b/>
            <w:bCs/>
            <w:noProof/>
          </w:rPr>
          <w:t>2.2. Огляд економічних показників підприємства</w:t>
        </w:r>
        <w:r w:rsidR="00482650">
          <w:rPr>
            <w:noProof/>
            <w:webHidden/>
          </w:rPr>
          <w:tab/>
        </w:r>
        <w:r w:rsidR="00482650">
          <w:rPr>
            <w:noProof/>
            <w:webHidden/>
          </w:rPr>
          <w:fldChar w:fldCharType="begin"/>
        </w:r>
        <w:r w:rsidR="00482650">
          <w:rPr>
            <w:noProof/>
            <w:webHidden/>
          </w:rPr>
          <w:instrText xml:space="preserve"> PAGEREF _Toc129447158 \h </w:instrText>
        </w:r>
        <w:r w:rsidR="00482650">
          <w:rPr>
            <w:noProof/>
            <w:webHidden/>
          </w:rPr>
        </w:r>
        <w:r w:rsidR="00482650">
          <w:rPr>
            <w:noProof/>
            <w:webHidden/>
          </w:rPr>
          <w:fldChar w:fldCharType="separate"/>
        </w:r>
        <w:r w:rsidR="00482650">
          <w:rPr>
            <w:noProof/>
            <w:webHidden/>
          </w:rPr>
          <w:t>16</w:t>
        </w:r>
        <w:r w:rsidR="00482650">
          <w:rPr>
            <w:noProof/>
            <w:webHidden/>
          </w:rPr>
          <w:fldChar w:fldCharType="end"/>
        </w:r>
      </w:hyperlink>
    </w:p>
    <w:p w14:paraId="4ED82A6E" w14:textId="473607DB" w:rsidR="00482650" w:rsidRDefault="00000000">
      <w:pPr>
        <w:pStyle w:val="TOC1"/>
        <w:tabs>
          <w:tab w:val="right" w:leader="dot" w:pos="9628"/>
        </w:tabs>
        <w:rPr>
          <w:rFonts w:asciiTheme="minorHAnsi" w:eastAsiaTheme="minorEastAsia" w:hAnsiTheme="minorHAnsi"/>
          <w:b w:val="0"/>
          <w:noProof/>
          <w:sz w:val="24"/>
          <w:lang w:val="en-DE" w:eastAsia="en-GB"/>
        </w:rPr>
      </w:pPr>
      <w:hyperlink w:anchor="_Toc129447159" w:history="1">
        <w:r w:rsidR="00482650" w:rsidRPr="003878F3">
          <w:rPr>
            <w:rStyle w:val="Hyperlink"/>
            <w:bCs/>
            <w:noProof/>
          </w:rPr>
          <w:t>ВИСНОВКИ</w:t>
        </w:r>
        <w:r w:rsidR="00482650">
          <w:rPr>
            <w:noProof/>
            <w:webHidden/>
          </w:rPr>
          <w:tab/>
        </w:r>
        <w:r w:rsidR="00482650">
          <w:rPr>
            <w:noProof/>
            <w:webHidden/>
          </w:rPr>
          <w:fldChar w:fldCharType="begin"/>
        </w:r>
        <w:r w:rsidR="00482650">
          <w:rPr>
            <w:noProof/>
            <w:webHidden/>
          </w:rPr>
          <w:instrText xml:space="preserve"> PAGEREF _Toc129447159 \h </w:instrText>
        </w:r>
        <w:r w:rsidR="00482650">
          <w:rPr>
            <w:noProof/>
            <w:webHidden/>
          </w:rPr>
        </w:r>
        <w:r w:rsidR="00482650">
          <w:rPr>
            <w:noProof/>
            <w:webHidden/>
          </w:rPr>
          <w:fldChar w:fldCharType="separate"/>
        </w:r>
        <w:r w:rsidR="00482650">
          <w:rPr>
            <w:noProof/>
            <w:webHidden/>
          </w:rPr>
          <w:t>19</w:t>
        </w:r>
        <w:r w:rsidR="00482650">
          <w:rPr>
            <w:noProof/>
            <w:webHidden/>
          </w:rPr>
          <w:fldChar w:fldCharType="end"/>
        </w:r>
      </w:hyperlink>
    </w:p>
    <w:p w14:paraId="55E09BB2" w14:textId="7FF0F18E" w:rsidR="00482650" w:rsidRDefault="00000000">
      <w:pPr>
        <w:pStyle w:val="TOC1"/>
        <w:tabs>
          <w:tab w:val="right" w:leader="dot" w:pos="9628"/>
        </w:tabs>
        <w:rPr>
          <w:rFonts w:asciiTheme="minorHAnsi" w:eastAsiaTheme="minorEastAsia" w:hAnsiTheme="minorHAnsi"/>
          <w:b w:val="0"/>
          <w:noProof/>
          <w:sz w:val="24"/>
          <w:lang w:val="en-DE" w:eastAsia="en-GB"/>
        </w:rPr>
      </w:pPr>
      <w:hyperlink w:anchor="_Toc129447160" w:history="1">
        <w:r w:rsidR="00482650" w:rsidRPr="003878F3">
          <w:rPr>
            <w:rStyle w:val="Hyperlink"/>
            <w:bCs/>
            <w:noProof/>
          </w:rPr>
          <w:t>СПИСОК ВИКОРИСТАНИХ ДЖЕРЕЛ</w:t>
        </w:r>
        <w:r w:rsidR="00482650">
          <w:rPr>
            <w:noProof/>
            <w:webHidden/>
          </w:rPr>
          <w:tab/>
        </w:r>
        <w:r w:rsidR="00482650">
          <w:rPr>
            <w:noProof/>
            <w:webHidden/>
          </w:rPr>
          <w:fldChar w:fldCharType="begin"/>
        </w:r>
        <w:r w:rsidR="00482650">
          <w:rPr>
            <w:noProof/>
            <w:webHidden/>
          </w:rPr>
          <w:instrText xml:space="preserve"> PAGEREF _Toc129447160 \h </w:instrText>
        </w:r>
        <w:r w:rsidR="00482650">
          <w:rPr>
            <w:noProof/>
            <w:webHidden/>
          </w:rPr>
        </w:r>
        <w:r w:rsidR="00482650">
          <w:rPr>
            <w:noProof/>
            <w:webHidden/>
          </w:rPr>
          <w:fldChar w:fldCharType="separate"/>
        </w:r>
        <w:r w:rsidR="00482650">
          <w:rPr>
            <w:noProof/>
            <w:webHidden/>
          </w:rPr>
          <w:t>20</w:t>
        </w:r>
        <w:r w:rsidR="00482650">
          <w:rPr>
            <w:noProof/>
            <w:webHidden/>
          </w:rPr>
          <w:fldChar w:fldCharType="end"/>
        </w:r>
      </w:hyperlink>
    </w:p>
    <w:p w14:paraId="49B10BC0" w14:textId="24C1DE6C" w:rsidR="002E76DE" w:rsidRPr="00970BE6" w:rsidRDefault="00B60DC2" w:rsidP="002E76DE">
      <w:pPr>
        <w:spacing w:line="360" w:lineRule="auto"/>
        <w:ind w:left="284"/>
        <w:jc w:val="both"/>
        <w:rPr>
          <w:color w:val="000000" w:themeColor="text1"/>
          <w:sz w:val="28"/>
        </w:rPr>
      </w:pPr>
      <w:r w:rsidRPr="00970BE6">
        <w:rPr>
          <w:b/>
          <w:color w:val="000000" w:themeColor="text1"/>
          <w:sz w:val="28"/>
        </w:rPr>
        <w:fldChar w:fldCharType="end"/>
      </w:r>
    </w:p>
    <w:p w14:paraId="7852A85A" w14:textId="16117983" w:rsidR="00A00396" w:rsidRPr="00970BE6" w:rsidRDefault="00A00396" w:rsidP="002E76DE">
      <w:pPr>
        <w:spacing w:line="360" w:lineRule="auto"/>
        <w:ind w:left="284"/>
        <w:jc w:val="both"/>
        <w:rPr>
          <w:color w:val="000000" w:themeColor="text1"/>
          <w:sz w:val="28"/>
        </w:rPr>
      </w:pPr>
    </w:p>
    <w:p w14:paraId="376F50F6" w14:textId="4481B3F3" w:rsidR="00A00396" w:rsidRPr="00970BE6" w:rsidRDefault="00A00396">
      <w:pPr>
        <w:rPr>
          <w:color w:val="000000" w:themeColor="text1"/>
          <w:sz w:val="28"/>
          <w:lang w:val="en-US"/>
        </w:rPr>
      </w:pPr>
      <w:r w:rsidRPr="00970BE6">
        <w:rPr>
          <w:color w:val="000000" w:themeColor="text1"/>
          <w:sz w:val="28"/>
        </w:rPr>
        <w:br w:type="page"/>
      </w:r>
    </w:p>
    <w:p w14:paraId="3EE14F2A" w14:textId="27CDD4F2" w:rsidR="00A00396" w:rsidRPr="00970BE6" w:rsidRDefault="00A00396" w:rsidP="002862A7">
      <w:pPr>
        <w:spacing w:line="360" w:lineRule="auto"/>
        <w:ind w:left="284"/>
        <w:jc w:val="center"/>
        <w:outlineLvl w:val="0"/>
        <w:rPr>
          <w:b/>
          <w:bCs/>
          <w:color w:val="000000" w:themeColor="text1"/>
          <w:sz w:val="28"/>
        </w:rPr>
      </w:pPr>
      <w:bookmarkStart w:id="0" w:name="_Toc129447150"/>
      <w:r w:rsidRPr="00970BE6">
        <w:rPr>
          <w:b/>
          <w:bCs/>
          <w:color w:val="000000" w:themeColor="text1"/>
          <w:sz w:val="28"/>
        </w:rPr>
        <w:lastRenderedPageBreak/>
        <w:t>ВСТУП</w:t>
      </w:r>
      <w:bookmarkEnd w:id="0"/>
    </w:p>
    <w:p w14:paraId="1E6F0296" w14:textId="296D761A" w:rsidR="003472BA" w:rsidRPr="00970BE6" w:rsidRDefault="00764006" w:rsidP="00764006">
      <w:pPr>
        <w:spacing w:line="360" w:lineRule="auto"/>
        <w:ind w:left="283" w:firstLine="709"/>
        <w:jc w:val="both"/>
        <w:rPr>
          <w:color w:val="000000" w:themeColor="text1"/>
          <w:sz w:val="28"/>
        </w:rPr>
      </w:pPr>
      <w:r w:rsidRPr="00970BE6">
        <w:rPr>
          <w:color w:val="000000" w:themeColor="text1"/>
          <w:sz w:val="28"/>
        </w:rPr>
        <w:t>Актуальність даної тематики висловлюється в тому, що бла блаб ла бла бл абл абла бла.</w:t>
      </w:r>
    </w:p>
    <w:p w14:paraId="089477E6" w14:textId="42C85805" w:rsidR="003472BA" w:rsidRPr="00970BE6" w:rsidRDefault="003472BA" w:rsidP="00115647">
      <w:pPr>
        <w:ind w:left="284"/>
        <w:jc w:val="center"/>
        <w:rPr>
          <w:b/>
          <w:bCs/>
          <w:color w:val="000000" w:themeColor="text1"/>
          <w:sz w:val="28"/>
        </w:rPr>
      </w:pPr>
    </w:p>
    <w:p w14:paraId="1AE58AC4" w14:textId="73093799" w:rsidR="003472BA" w:rsidRPr="00970BE6" w:rsidRDefault="003472BA" w:rsidP="00115647">
      <w:pPr>
        <w:ind w:left="284"/>
        <w:jc w:val="center"/>
        <w:rPr>
          <w:b/>
          <w:bCs/>
          <w:color w:val="000000" w:themeColor="text1"/>
          <w:sz w:val="28"/>
          <w:lang w:val="uk-UA"/>
        </w:rPr>
      </w:pPr>
    </w:p>
    <w:p w14:paraId="43A6E3D7" w14:textId="747F814D" w:rsidR="003472BA" w:rsidRPr="00970BE6" w:rsidRDefault="003472BA" w:rsidP="00115647">
      <w:pPr>
        <w:rPr>
          <w:b/>
          <w:bCs/>
          <w:color w:val="000000" w:themeColor="text1"/>
          <w:sz w:val="28"/>
        </w:rPr>
      </w:pPr>
      <w:r w:rsidRPr="00970BE6">
        <w:rPr>
          <w:b/>
          <w:bCs/>
          <w:color w:val="000000" w:themeColor="text1"/>
          <w:sz w:val="28"/>
        </w:rPr>
        <w:br w:type="page"/>
      </w:r>
    </w:p>
    <w:p w14:paraId="5A904AC7" w14:textId="7FB225AA" w:rsidR="003472BA" w:rsidRPr="00970BE6" w:rsidRDefault="00B60DC2" w:rsidP="008E326D">
      <w:pPr>
        <w:spacing w:line="360" w:lineRule="auto"/>
        <w:ind w:left="284"/>
        <w:jc w:val="both"/>
        <w:outlineLvl w:val="0"/>
        <w:rPr>
          <w:b/>
          <w:bCs/>
          <w:color w:val="000000" w:themeColor="text1"/>
          <w:sz w:val="28"/>
        </w:rPr>
      </w:pPr>
      <w:bookmarkStart w:id="1" w:name="_Toc129447151"/>
      <w:r w:rsidRPr="00970BE6">
        <w:rPr>
          <w:b/>
          <w:bCs/>
          <w:color w:val="000000" w:themeColor="text1"/>
          <w:sz w:val="28"/>
        </w:rPr>
        <w:lastRenderedPageBreak/>
        <w:t>Р</w:t>
      </w:r>
      <w:r w:rsidR="004B3A24" w:rsidRPr="00970BE6">
        <w:rPr>
          <w:b/>
          <w:bCs/>
          <w:color w:val="000000" w:themeColor="text1"/>
          <w:sz w:val="28"/>
        </w:rPr>
        <w:t xml:space="preserve">ОЗДІЛ 1. </w:t>
      </w:r>
      <w:r w:rsidR="00527798" w:rsidRPr="00970BE6">
        <w:rPr>
          <w:b/>
          <w:bCs/>
          <w:color w:val="000000" w:themeColor="text1"/>
          <w:sz w:val="28"/>
        </w:rPr>
        <w:t>ОГЛЯД</w:t>
      </w:r>
      <w:r w:rsidR="008E326D" w:rsidRPr="00970BE6">
        <w:rPr>
          <w:b/>
          <w:bCs/>
          <w:color w:val="000000" w:themeColor="text1"/>
          <w:sz w:val="28"/>
        </w:rPr>
        <w:t xml:space="preserve"> </w:t>
      </w:r>
      <w:r w:rsidR="004B3A24" w:rsidRPr="00970BE6">
        <w:rPr>
          <w:b/>
          <w:bCs/>
          <w:color w:val="000000" w:themeColor="text1"/>
          <w:sz w:val="28"/>
        </w:rPr>
        <w:t>ОСНОВН</w:t>
      </w:r>
      <w:r w:rsidR="00527798" w:rsidRPr="00970BE6">
        <w:rPr>
          <w:b/>
          <w:bCs/>
          <w:color w:val="000000" w:themeColor="text1"/>
          <w:sz w:val="28"/>
        </w:rPr>
        <w:t>ИХ</w:t>
      </w:r>
      <w:r w:rsidR="004B3A24" w:rsidRPr="00970BE6">
        <w:rPr>
          <w:b/>
          <w:bCs/>
          <w:color w:val="000000" w:themeColor="text1"/>
          <w:sz w:val="28"/>
        </w:rPr>
        <w:t xml:space="preserve"> </w:t>
      </w:r>
      <w:r w:rsidR="00A22BFA" w:rsidRPr="00970BE6">
        <w:rPr>
          <w:b/>
          <w:bCs/>
          <w:color w:val="000000" w:themeColor="text1"/>
          <w:sz w:val="28"/>
        </w:rPr>
        <w:t>ТЕОРЕТИЧНИЇ АСПЕКТІВ ФОРМУВАННЯ ЦІН</w:t>
      </w:r>
      <w:bookmarkEnd w:id="1"/>
    </w:p>
    <w:p w14:paraId="705BDA79" w14:textId="77777777" w:rsidR="00EF26CB" w:rsidRPr="00970BE6" w:rsidRDefault="00EF26CB" w:rsidP="00115647">
      <w:pPr>
        <w:spacing w:line="360" w:lineRule="auto"/>
        <w:ind w:left="284"/>
        <w:jc w:val="both"/>
        <w:rPr>
          <w:b/>
          <w:bCs/>
          <w:color w:val="000000" w:themeColor="text1"/>
          <w:sz w:val="28"/>
          <w:lang w:val="uk-UA"/>
        </w:rPr>
      </w:pPr>
    </w:p>
    <w:p w14:paraId="51C528F1" w14:textId="5B2D34D0" w:rsidR="00A76E73" w:rsidRPr="00970BE6" w:rsidRDefault="004325DE" w:rsidP="00043A53">
      <w:pPr>
        <w:pStyle w:val="ListParagraph"/>
        <w:numPr>
          <w:ilvl w:val="1"/>
          <w:numId w:val="7"/>
        </w:numPr>
        <w:spacing w:line="360" w:lineRule="auto"/>
        <w:ind w:left="284" w:firstLine="709"/>
        <w:jc w:val="both"/>
        <w:outlineLvl w:val="1"/>
        <w:rPr>
          <w:rFonts w:ascii="Times New Roman" w:hAnsi="Times New Roman" w:cs="Times New Roman"/>
          <w:color w:val="000000" w:themeColor="text1"/>
          <w:sz w:val="28"/>
        </w:rPr>
      </w:pPr>
      <w:r w:rsidRPr="00970BE6">
        <w:rPr>
          <w:rFonts w:ascii="Times New Roman" w:hAnsi="Times New Roman" w:cs="Times New Roman"/>
          <w:b/>
          <w:bCs/>
          <w:color w:val="000000" w:themeColor="text1"/>
          <w:sz w:val="28"/>
        </w:rPr>
        <w:t xml:space="preserve"> </w:t>
      </w:r>
      <w:bookmarkStart w:id="2" w:name="_Toc129447152"/>
      <w:r w:rsidR="00A76E73" w:rsidRPr="00970BE6">
        <w:rPr>
          <w:rFonts w:ascii="Times New Roman" w:hAnsi="Times New Roman" w:cs="Times New Roman"/>
          <w:b/>
          <w:bCs/>
          <w:color w:val="000000" w:themeColor="text1"/>
          <w:sz w:val="28"/>
        </w:rPr>
        <w:t>Основні поняття ціноутворення на підприємстві</w:t>
      </w:r>
      <w:bookmarkEnd w:id="2"/>
      <w:r w:rsidR="00A76E73" w:rsidRPr="00970BE6">
        <w:rPr>
          <w:rFonts w:ascii="Times New Roman" w:hAnsi="Times New Roman" w:cs="Times New Roman"/>
          <w:b/>
          <w:bCs/>
          <w:color w:val="000000" w:themeColor="text1"/>
          <w:sz w:val="28"/>
        </w:rPr>
        <w:t xml:space="preserve"> </w:t>
      </w:r>
    </w:p>
    <w:p w14:paraId="55E9786B" w14:textId="6BA27090" w:rsidR="00B0230E" w:rsidRPr="00970BE6" w:rsidRDefault="00B0230E" w:rsidP="00A76E73">
      <w:pPr>
        <w:spacing w:line="360" w:lineRule="auto"/>
        <w:ind w:left="283" w:firstLine="709"/>
        <w:jc w:val="both"/>
        <w:rPr>
          <w:color w:val="000000" w:themeColor="text1"/>
          <w:sz w:val="28"/>
        </w:rPr>
      </w:pPr>
      <w:r w:rsidRPr="00970BE6">
        <w:rPr>
          <w:color w:val="000000" w:themeColor="text1"/>
          <w:sz w:val="28"/>
        </w:rPr>
        <w:t>Ціна як економічна категорія завжди посідала особливе місце у виробничій діяльності підприємства. Очевидним є те, що в ринкових умовах в ціні перетинаються економічні інтереси виробників і споживачів.</w:t>
      </w:r>
    </w:p>
    <w:p w14:paraId="3ED53856" w14:textId="77777777" w:rsidR="00B0230E" w:rsidRPr="00970BE6" w:rsidRDefault="00B0230E" w:rsidP="00B0230E">
      <w:pPr>
        <w:pStyle w:val="NormalWeb"/>
        <w:spacing w:before="0" w:beforeAutospacing="0" w:after="0" w:afterAutospacing="0" w:line="360" w:lineRule="auto"/>
        <w:ind w:left="283" w:firstLine="709"/>
        <w:jc w:val="both"/>
        <w:rPr>
          <w:color w:val="000000" w:themeColor="text1"/>
          <w:sz w:val="28"/>
          <w:szCs w:val="21"/>
        </w:rPr>
      </w:pPr>
      <w:r w:rsidRPr="00970BE6">
        <w:rPr>
          <w:rStyle w:val="Strong"/>
          <w:b w:val="0"/>
          <w:bCs w:val="0"/>
          <w:color w:val="000000" w:themeColor="text1"/>
          <w:sz w:val="28"/>
          <w:szCs w:val="21"/>
          <w:bdr w:val="none" w:sz="0" w:space="0" w:color="auto" w:frame="1"/>
        </w:rPr>
        <w:t>Ринкове ціноутворення</w:t>
      </w:r>
      <w:r w:rsidRPr="00970BE6">
        <w:rPr>
          <w:rStyle w:val="apple-converted-space"/>
          <w:b/>
          <w:bCs/>
          <w:color w:val="000000" w:themeColor="text1"/>
          <w:sz w:val="28"/>
          <w:szCs w:val="21"/>
          <w:bdr w:val="none" w:sz="0" w:space="0" w:color="auto" w:frame="1"/>
        </w:rPr>
        <w:t> </w:t>
      </w:r>
      <w:r w:rsidRPr="00970BE6">
        <w:rPr>
          <w:color w:val="000000" w:themeColor="text1"/>
          <w:sz w:val="28"/>
          <w:szCs w:val="21"/>
        </w:rPr>
        <w:t>- це процес встановлення цін на товари та послуги, які реалізують на ринку.</w:t>
      </w:r>
    </w:p>
    <w:p w14:paraId="14DF06B3" w14:textId="77777777" w:rsidR="00B0230E" w:rsidRPr="00970BE6" w:rsidRDefault="00B0230E" w:rsidP="00B0230E">
      <w:pPr>
        <w:pStyle w:val="NormalWeb"/>
        <w:spacing w:before="0" w:beforeAutospacing="0" w:after="0" w:afterAutospacing="0" w:line="360" w:lineRule="auto"/>
        <w:ind w:left="283" w:firstLine="709"/>
        <w:jc w:val="both"/>
        <w:rPr>
          <w:color w:val="000000" w:themeColor="text1"/>
          <w:sz w:val="28"/>
          <w:szCs w:val="21"/>
        </w:rPr>
      </w:pPr>
      <w:r w:rsidRPr="00970BE6">
        <w:rPr>
          <w:rStyle w:val="Strong"/>
          <w:b w:val="0"/>
          <w:bCs w:val="0"/>
          <w:color w:val="000000" w:themeColor="text1"/>
          <w:sz w:val="28"/>
          <w:szCs w:val="21"/>
          <w:bdr w:val="none" w:sz="0" w:space="0" w:color="auto" w:frame="1"/>
        </w:rPr>
        <w:t>Ціна</w:t>
      </w:r>
      <w:r w:rsidRPr="00970BE6">
        <w:rPr>
          <w:rStyle w:val="apple-converted-space"/>
          <w:b/>
          <w:bCs/>
          <w:color w:val="000000" w:themeColor="text1"/>
          <w:sz w:val="28"/>
          <w:szCs w:val="21"/>
        </w:rPr>
        <w:t> </w:t>
      </w:r>
      <w:r w:rsidRPr="00970BE6">
        <w:rPr>
          <w:color w:val="000000" w:themeColor="text1"/>
          <w:sz w:val="28"/>
          <w:szCs w:val="21"/>
        </w:rPr>
        <w:t>- грошовий вираз вартості товару. Вона відображає його споживчу корисність в конкретних ринкових умовах.</w:t>
      </w:r>
    </w:p>
    <w:p w14:paraId="4B10B122" w14:textId="77777777" w:rsidR="00B0230E" w:rsidRPr="00970BE6" w:rsidRDefault="00B0230E" w:rsidP="00B0230E">
      <w:pPr>
        <w:pStyle w:val="NormalWeb"/>
        <w:spacing w:before="0" w:beforeAutospacing="0" w:after="0" w:afterAutospacing="0" w:line="360" w:lineRule="auto"/>
        <w:ind w:left="283" w:firstLine="709"/>
        <w:jc w:val="both"/>
        <w:rPr>
          <w:color w:val="000000" w:themeColor="text1"/>
          <w:sz w:val="28"/>
          <w:szCs w:val="21"/>
        </w:rPr>
      </w:pPr>
      <w:r w:rsidRPr="00970BE6">
        <w:rPr>
          <w:color w:val="000000" w:themeColor="text1"/>
          <w:sz w:val="28"/>
          <w:szCs w:val="21"/>
        </w:rPr>
        <w:t>Ринкова ціна забезпечує динамічну рівновагу між попитом та пропозицією, між суспільною вартістю товару і її грошовим виразом.</w:t>
      </w:r>
    </w:p>
    <w:p w14:paraId="5A68305A" w14:textId="4C89CACA" w:rsidR="00B0230E" w:rsidRPr="00970BE6" w:rsidRDefault="00B0230E" w:rsidP="00B0230E">
      <w:pPr>
        <w:pStyle w:val="NormalWeb"/>
        <w:spacing w:before="0" w:beforeAutospacing="0" w:after="0" w:afterAutospacing="0" w:line="360" w:lineRule="auto"/>
        <w:ind w:left="283" w:firstLine="709"/>
        <w:jc w:val="both"/>
        <w:rPr>
          <w:color w:val="000000" w:themeColor="text1"/>
          <w:sz w:val="28"/>
          <w:szCs w:val="21"/>
        </w:rPr>
      </w:pPr>
      <w:r w:rsidRPr="00970BE6">
        <w:rPr>
          <w:color w:val="000000" w:themeColor="text1"/>
          <w:sz w:val="28"/>
          <w:szCs w:val="21"/>
        </w:rPr>
        <w:t>Встановлення ціни на доцільному рівні, а також прогнозування динаміки цін світового ринку неможливо без врахування основних ціноутворюючих факторів. Їх можна виділити в три групи.</w:t>
      </w:r>
    </w:p>
    <w:p w14:paraId="253C378A" w14:textId="77777777" w:rsidR="006431FF" w:rsidRPr="00970BE6" w:rsidRDefault="006431FF" w:rsidP="006431FF">
      <w:pPr>
        <w:spacing w:line="360" w:lineRule="auto"/>
        <w:ind w:left="283" w:firstLine="709"/>
        <w:jc w:val="both"/>
        <w:rPr>
          <w:color w:val="000000" w:themeColor="text1"/>
          <w:sz w:val="28"/>
          <w:szCs w:val="21"/>
        </w:rPr>
      </w:pPr>
      <w:r w:rsidRPr="00970BE6">
        <w:rPr>
          <w:b/>
          <w:bCs/>
          <w:color w:val="000000" w:themeColor="text1"/>
          <w:sz w:val="28"/>
          <w:szCs w:val="21"/>
          <w:bdr w:val="none" w:sz="0" w:space="0" w:color="auto" w:frame="1"/>
        </w:rPr>
        <w:t>1. Фактори, що впливають на обсяг пропозиції товару:</w:t>
      </w:r>
    </w:p>
    <w:p w14:paraId="122B6E4B" w14:textId="77777777" w:rsidR="006431FF" w:rsidRPr="00970BE6" w:rsidRDefault="006431FF" w:rsidP="006431FF">
      <w:pPr>
        <w:numPr>
          <w:ilvl w:val="0"/>
          <w:numId w:val="2"/>
        </w:numPr>
        <w:spacing w:line="360" w:lineRule="auto"/>
        <w:ind w:left="283" w:firstLine="709"/>
        <w:jc w:val="both"/>
        <w:rPr>
          <w:color w:val="000000" w:themeColor="text1"/>
          <w:sz w:val="28"/>
          <w:szCs w:val="21"/>
        </w:rPr>
      </w:pPr>
      <w:r w:rsidRPr="00970BE6">
        <w:rPr>
          <w:color w:val="000000" w:themeColor="text1"/>
          <w:sz w:val="28"/>
          <w:szCs w:val="21"/>
        </w:rPr>
        <w:t>Рівень поточних витрат на виготовлення товару.</w:t>
      </w:r>
    </w:p>
    <w:p w14:paraId="2732FFD3" w14:textId="77777777" w:rsidR="006431FF" w:rsidRPr="00970BE6" w:rsidRDefault="006431FF" w:rsidP="006431FF">
      <w:pPr>
        <w:numPr>
          <w:ilvl w:val="0"/>
          <w:numId w:val="2"/>
        </w:numPr>
        <w:spacing w:line="360" w:lineRule="auto"/>
        <w:ind w:left="283" w:firstLine="709"/>
        <w:jc w:val="both"/>
        <w:rPr>
          <w:color w:val="000000" w:themeColor="text1"/>
          <w:sz w:val="28"/>
          <w:szCs w:val="21"/>
        </w:rPr>
      </w:pPr>
      <w:r w:rsidRPr="00970BE6">
        <w:rPr>
          <w:color w:val="000000" w:themeColor="text1"/>
          <w:sz w:val="28"/>
          <w:szCs w:val="21"/>
        </w:rPr>
        <w:t>Науково-технічний прогрес.</w:t>
      </w:r>
    </w:p>
    <w:p w14:paraId="6A8D0D8D" w14:textId="77777777" w:rsidR="006431FF" w:rsidRPr="00970BE6" w:rsidRDefault="006431FF" w:rsidP="006431FF">
      <w:pPr>
        <w:numPr>
          <w:ilvl w:val="0"/>
          <w:numId w:val="2"/>
        </w:numPr>
        <w:spacing w:line="360" w:lineRule="auto"/>
        <w:ind w:left="283" w:firstLine="709"/>
        <w:jc w:val="both"/>
        <w:rPr>
          <w:color w:val="000000" w:themeColor="text1"/>
          <w:sz w:val="28"/>
          <w:szCs w:val="21"/>
        </w:rPr>
      </w:pPr>
      <w:r w:rsidRPr="00970BE6">
        <w:rPr>
          <w:color w:val="000000" w:themeColor="text1"/>
          <w:sz w:val="28"/>
          <w:szCs w:val="21"/>
        </w:rPr>
        <w:t>Ступінь монополізації пропозиції товару.</w:t>
      </w:r>
    </w:p>
    <w:p w14:paraId="404DDA80" w14:textId="77777777" w:rsidR="006431FF" w:rsidRPr="00970BE6" w:rsidRDefault="006431FF" w:rsidP="006431FF">
      <w:pPr>
        <w:numPr>
          <w:ilvl w:val="0"/>
          <w:numId w:val="2"/>
        </w:numPr>
        <w:spacing w:line="360" w:lineRule="auto"/>
        <w:ind w:left="283" w:firstLine="709"/>
        <w:jc w:val="both"/>
        <w:rPr>
          <w:color w:val="000000" w:themeColor="text1"/>
          <w:sz w:val="28"/>
          <w:szCs w:val="21"/>
        </w:rPr>
      </w:pPr>
      <w:r w:rsidRPr="00970BE6">
        <w:rPr>
          <w:color w:val="000000" w:themeColor="text1"/>
          <w:sz w:val="28"/>
          <w:szCs w:val="21"/>
        </w:rPr>
        <w:t>Цінова політика виробника товару.</w:t>
      </w:r>
    </w:p>
    <w:p w14:paraId="05C43925" w14:textId="77777777" w:rsidR="006431FF" w:rsidRPr="00970BE6" w:rsidRDefault="006431FF" w:rsidP="006431FF">
      <w:pPr>
        <w:spacing w:line="360" w:lineRule="auto"/>
        <w:ind w:left="283" w:firstLine="709"/>
        <w:jc w:val="both"/>
        <w:rPr>
          <w:color w:val="000000" w:themeColor="text1"/>
          <w:sz w:val="28"/>
          <w:szCs w:val="21"/>
        </w:rPr>
      </w:pPr>
      <w:r w:rsidRPr="00970BE6">
        <w:rPr>
          <w:b/>
          <w:bCs/>
          <w:color w:val="000000" w:themeColor="text1"/>
          <w:sz w:val="28"/>
          <w:szCs w:val="21"/>
          <w:bdr w:val="none" w:sz="0" w:space="0" w:color="auto" w:frame="1"/>
        </w:rPr>
        <w:t>2. Фактори, що впливають на обсяги попиту:</w:t>
      </w:r>
    </w:p>
    <w:p w14:paraId="53D0EF58" w14:textId="77777777" w:rsidR="006431FF" w:rsidRPr="00970BE6" w:rsidRDefault="006431FF" w:rsidP="006431FF">
      <w:pPr>
        <w:numPr>
          <w:ilvl w:val="0"/>
          <w:numId w:val="3"/>
        </w:numPr>
        <w:spacing w:line="360" w:lineRule="auto"/>
        <w:ind w:left="283" w:firstLine="709"/>
        <w:jc w:val="both"/>
        <w:rPr>
          <w:color w:val="000000" w:themeColor="text1"/>
          <w:sz w:val="28"/>
          <w:szCs w:val="21"/>
        </w:rPr>
      </w:pPr>
      <w:r w:rsidRPr="00970BE6">
        <w:rPr>
          <w:color w:val="000000" w:themeColor="text1"/>
          <w:sz w:val="28"/>
          <w:szCs w:val="21"/>
        </w:rPr>
        <w:t>2.1. Корисність товару.</w:t>
      </w:r>
    </w:p>
    <w:p w14:paraId="117AF7EF" w14:textId="77777777" w:rsidR="006431FF" w:rsidRPr="00970BE6" w:rsidRDefault="006431FF" w:rsidP="006431FF">
      <w:pPr>
        <w:numPr>
          <w:ilvl w:val="0"/>
          <w:numId w:val="3"/>
        </w:numPr>
        <w:spacing w:line="360" w:lineRule="auto"/>
        <w:ind w:left="283" w:firstLine="709"/>
        <w:jc w:val="both"/>
        <w:rPr>
          <w:color w:val="000000" w:themeColor="text1"/>
          <w:sz w:val="28"/>
          <w:szCs w:val="21"/>
        </w:rPr>
      </w:pPr>
      <w:r w:rsidRPr="00970BE6">
        <w:rPr>
          <w:color w:val="000000" w:themeColor="text1"/>
          <w:sz w:val="28"/>
          <w:szCs w:val="21"/>
        </w:rPr>
        <w:t>2.2. Науково-технічний прогрес.</w:t>
      </w:r>
    </w:p>
    <w:p w14:paraId="3586540E" w14:textId="77777777" w:rsidR="006431FF" w:rsidRPr="00970BE6" w:rsidRDefault="006431FF" w:rsidP="006431FF">
      <w:pPr>
        <w:numPr>
          <w:ilvl w:val="0"/>
          <w:numId w:val="3"/>
        </w:numPr>
        <w:spacing w:line="360" w:lineRule="auto"/>
        <w:ind w:left="283" w:firstLine="709"/>
        <w:jc w:val="both"/>
        <w:rPr>
          <w:color w:val="000000" w:themeColor="text1"/>
          <w:sz w:val="28"/>
          <w:szCs w:val="21"/>
        </w:rPr>
      </w:pPr>
      <w:r w:rsidRPr="00970BE6">
        <w:rPr>
          <w:color w:val="000000" w:themeColor="text1"/>
          <w:sz w:val="28"/>
          <w:szCs w:val="21"/>
        </w:rPr>
        <w:t>2.3. Фінансові можливості покупців товару.</w:t>
      </w:r>
    </w:p>
    <w:p w14:paraId="7D537AD1" w14:textId="77777777" w:rsidR="006431FF" w:rsidRPr="00970BE6" w:rsidRDefault="006431FF" w:rsidP="006431FF">
      <w:pPr>
        <w:numPr>
          <w:ilvl w:val="0"/>
          <w:numId w:val="3"/>
        </w:numPr>
        <w:spacing w:line="360" w:lineRule="auto"/>
        <w:ind w:left="283" w:firstLine="709"/>
        <w:jc w:val="both"/>
        <w:rPr>
          <w:color w:val="000000" w:themeColor="text1"/>
          <w:sz w:val="28"/>
          <w:szCs w:val="21"/>
        </w:rPr>
      </w:pPr>
      <w:r w:rsidRPr="00970BE6">
        <w:rPr>
          <w:color w:val="000000" w:themeColor="text1"/>
          <w:sz w:val="28"/>
          <w:szCs w:val="21"/>
        </w:rPr>
        <w:t>2.4. Зміна цін споріднених товарів.</w:t>
      </w:r>
    </w:p>
    <w:p w14:paraId="069BAD0C" w14:textId="77777777" w:rsidR="006431FF" w:rsidRPr="00970BE6" w:rsidRDefault="006431FF" w:rsidP="006431FF">
      <w:pPr>
        <w:numPr>
          <w:ilvl w:val="0"/>
          <w:numId w:val="3"/>
        </w:numPr>
        <w:spacing w:line="360" w:lineRule="auto"/>
        <w:ind w:left="283" w:firstLine="709"/>
        <w:jc w:val="both"/>
        <w:rPr>
          <w:color w:val="000000" w:themeColor="text1"/>
          <w:sz w:val="28"/>
          <w:szCs w:val="21"/>
        </w:rPr>
      </w:pPr>
      <w:r w:rsidRPr="00970BE6">
        <w:rPr>
          <w:color w:val="000000" w:themeColor="text1"/>
          <w:sz w:val="28"/>
          <w:szCs w:val="21"/>
        </w:rPr>
        <w:t>2.5. Ступінь монополізації попиту.</w:t>
      </w:r>
    </w:p>
    <w:p w14:paraId="1D4A686C" w14:textId="77777777" w:rsidR="006431FF" w:rsidRPr="00970BE6" w:rsidRDefault="006431FF" w:rsidP="006431FF">
      <w:pPr>
        <w:numPr>
          <w:ilvl w:val="0"/>
          <w:numId w:val="3"/>
        </w:numPr>
        <w:spacing w:line="360" w:lineRule="auto"/>
        <w:ind w:left="283" w:firstLine="709"/>
        <w:jc w:val="both"/>
        <w:rPr>
          <w:color w:val="000000" w:themeColor="text1"/>
          <w:sz w:val="28"/>
          <w:szCs w:val="21"/>
        </w:rPr>
      </w:pPr>
      <w:r w:rsidRPr="00970BE6">
        <w:rPr>
          <w:color w:val="000000" w:themeColor="text1"/>
          <w:sz w:val="28"/>
          <w:szCs w:val="21"/>
        </w:rPr>
        <w:t>2.6. Рівень конкуренції на даному сегменті ринку.</w:t>
      </w:r>
    </w:p>
    <w:p w14:paraId="4A94C084" w14:textId="77777777" w:rsidR="006431FF" w:rsidRPr="00970BE6" w:rsidRDefault="006431FF" w:rsidP="006431FF">
      <w:pPr>
        <w:spacing w:line="360" w:lineRule="auto"/>
        <w:ind w:left="283" w:firstLine="709"/>
        <w:jc w:val="both"/>
        <w:rPr>
          <w:color w:val="000000" w:themeColor="text1"/>
          <w:sz w:val="28"/>
          <w:szCs w:val="21"/>
        </w:rPr>
      </w:pPr>
      <w:r w:rsidRPr="00970BE6">
        <w:rPr>
          <w:b/>
          <w:bCs/>
          <w:color w:val="000000" w:themeColor="text1"/>
          <w:sz w:val="28"/>
          <w:szCs w:val="21"/>
          <w:bdr w:val="none" w:sz="0" w:space="0" w:color="auto" w:frame="1"/>
        </w:rPr>
        <w:t>3. Фактори зовнішнього впливу (щодо покупців і продавців):</w:t>
      </w:r>
    </w:p>
    <w:p w14:paraId="47AA5428" w14:textId="77777777" w:rsidR="006431FF" w:rsidRPr="00970BE6" w:rsidRDefault="006431FF" w:rsidP="006431FF">
      <w:pPr>
        <w:numPr>
          <w:ilvl w:val="0"/>
          <w:numId w:val="4"/>
        </w:numPr>
        <w:spacing w:line="360" w:lineRule="auto"/>
        <w:ind w:left="283" w:firstLine="709"/>
        <w:jc w:val="both"/>
        <w:rPr>
          <w:color w:val="000000" w:themeColor="text1"/>
          <w:sz w:val="28"/>
          <w:szCs w:val="21"/>
        </w:rPr>
      </w:pPr>
      <w:r w:rsidRPr="00970BE6">
        <w:rPr>
          <w:color w:val="000000" w:themeColor="text1"/>
          <w:sz w:val="28"/>
          <w:szCs w:val="21"/>
        </w:rPr>
        <w:t>3.1. Фаза економічного циклу в економіці країни.</w:t>
      </w:r>
    </w:p>
    <w:p w14:paraId="6C6B51F4" w14:textId="77777777" w:rsidR="006431FF" w:rsidRPr="00970BE6" w:rsidRDefault="006431FF" w:rsidP="006431FF">
      <w:pPr>
        <w:numPr>
          <w:ilvl w:val="0"/>
          <w:numId w:val="4"/>
        </w:numPr>
        <w:spacing w:line="360" w:lineRule="auto"/>
        <w:ind w:left="283" w:firstLine="709"/>
        <w:jc w:val="both"/>
        <w:rPr>
          <w:color w:val="000000" w:themeColor="text1"/>
          <w:sz w:val="28"/>
          <w:szCs w:val="21"/>
        </w:rPr>
      </w:pPr>
      <w:r w:rsidRPr="00970BE6">
        <w:rPr>
          <w:color w:val="000000" w:themeColor="text1"/>
          <w:sz w:val="28"/>
          <w:szCs w:val="21"/>
        </w:rPr>
        <w:lastRenderedPageBreak/>
        <w:t>3.2. Інфляція.</w:t>
      </w:r>
    </w:p>
    <w:p w14:paraId="6C33EC28" w14:textId="77777777" w:rsidR="006431FF" w:rsidRPr="00970BE6" w:rsidRDefault="006431FF" w:rsidP="006431FF">
      <w:pPr>
        <w:numPr>
          <w:ilvl w:val="0"/>
          <w:numId w:val="4"/>
        </w:numPr>
        <w:spacing w:line="360" w:lineRule="auto"/>
        <w:ind w:left="283" w:firstLine="709"/>
        <w:jc w:val="both"/>
        <w:rPr>
          <w:color w:val="000000" w:themeColor="text1"/>
          <w:sz w:val="28"/>
          <w:szCs w:val="21"/>
        </w:rPr>
      </w:pPr>
      <w:r w:rsidRPr="00970BE6">
        <w:rPr>
          <w:color w:val="000000" w:themeColor="text1"/>
          <w:sz w:val="28"/>
          <w:szCs w:val="21"/>
        </w:rPr>
        <w:t>3.3. Короткочасні коливання попиту і пропозиції.</w:t>
      </w:r>
    </w:p>
    <w:p w14:paraId="1EF7B7BD" w14:textId="77777777" w:rsidR="006431FF" w:rsidRPr="00970BE6" w:rsidRDefault="006431FF" w:rsidP="006431FF">
      <w:pPr>
        <w:numPr>
          <w:ilvl w:val="0"/>
          <w:numId w:val="4"/>
        </w:numPr>
        <w:spacing w:line="360" w:lineRule="auto"/>
        <w:ind w:left="283" w:firstLine="709"/>
        <w:jc w:val="both"/>
        <w:rPr>
          <w:color w:val="000000" w:themeColor="text1"/>
          <w:sz w:val="28"/>
          <w:szCs w:val="21"/>
        </w:rPr>
      </w:pPr>
      <w:r w:rsidRPr="00970BE6">
        <w:rPr>
          <w:color w:val="000000" w:themeColor="text1"/>
          <w:sz w:val="28"/>
          <w:szCs w:val="21"/>
        </w:rPr>
        <w:t>3.4. Заходи державного регулювання і контролю цін.</w:t>
      </w:r>
    </w:p>
    <w:p w14:paraId="20509538" w14:textId="77777777" w:rsidR="006431FF" w:rsidRPr="00970BE6" w:rsidRDefault="006431FF" w:rsidP="006431FF">
      <w:pPr>
        <w:numPr>
          <w:ilvl w:val="0"/>
          <w:numId w:val="4"/>
        </w:numPr>
        <w:spacing w:line="360" w:lineRule="auto"/>
        <w:ind w:left="283" w:firstLine="709"/>
        <w:jc w:val="both"/>
        <w:rPr>
          <w:color w:val="000000" w:themeColor="text1"/>
          <w:sz w:val="28"/>
          <w:szCs w:val="21"/>
        </w:rPr>
      </w:pPr>
      <w:r w:rsidRPr="00970BE6">
        <w:rPr>
          <w:color w:val="000000" w:themeColor="text1"/>
          <w:sz w:val="28"/>
          <w:szCs w:val="21"/>
        </w:rPr>
        <w:t>3.5. Спосіб збуту товару.</w:t>
      </w:r>
    </w:p>
    <w:p w14:paraId="5D357D19" w14:textId="2A5E6225" w:rsidR="006431FF" w:rsidRPr="00970BE6" w:rsidRDefault="006431FF" w:rsidP="00B538F1">
      <w:pPr>
        <w:pStyle w:val="NormalWeb"/>
        <w:spacing w:before="0" w:beforeAutospacing="0" w:after="0" w:afterAutospacing="0" w:line="360" w:lineRule="auto"/>
        <w:ind w:left="283" w:firstLine="709"/>
        <w:jc w:val="both"/>
        <w:rPr>
          <w:color w:val="000000" w:themeColor="text1"/>
          <w:sz w:val="28"/>
          <w:szCs w:val="21"/>
        </w:rPr>
      </w:pPr>
    </w:p>
    <w:p w14:paraId="393761C2" w14:textId="0DCF32EC" w:rsidR="00B538F1" w:rsidRPr="00970BE6" w:rsidRDefault="00B538F1" w:rsidP="00B538F1">
      <w:pPr>
        <w:spacing w:line="360" w:lineRule="auto"/>
        <w:ind w:left="283" w:firstLine="709"/>
        <w:jc w:val="both"/>
        <w:rPr>
          <w:color w:val="000000" w:themeColor="text1"/>
          <w:sz w:val="28"/>
          <w:szCs w:val="21"/>
        </w:rPr>
      </w:pPr>
      <w:r w:rsidRPr="00970BE6">
        <w:rPr>
          <w:color w:val="000000" w:themeColor="text1"/>
          <w:sz w:val="28"/>
          <w:szCs w:val="21"/>
        </w:rPr>
        <w:t>У практиці роботи підприємств застосовують цілий ряд видів цін. Однак домінують договірні ціни, що змінюються залежно від попиту і пропозиції на певну продукцію (послуги).</w:t>
      </w:r>
    </w:p>
    <w:p w14:paraId="1CAE104B" w14:textId="77777777" w:rsidR="00B538F1" w:rsidRPr="00970BE6" w:rsidRDefault="00B538F1" w:rsidP="00B538F1">
      <w:pPr>
        <w:spacing w:line="360" w:lineRule="auto"/>
        <w:ind w:left="283" w:firstLine="709"/>
        <w:jc w:val="both"/>
        <w:rPr>
          <w:color w:val="000000" w:themeColor="text1"/>
          <w:sz w:val="28"/>
          <w:szCs w:val="21"/>
        </w:rPr>
      </w:pPr>
      <w:r w:rsidRPr="00970BE6">
        <w:rPr>
          <w:color w:val="000000" w:themeColor="text1"/>
          <w:sz w:val="28"/>
          <w:szCs w:val="21"/>
        </w:rPr>
        <w:t>У загальному плані в умовах сьогодення структура ринкових складові договірних цін визначається такими складовими:</w:t>
      </w:r>
    </w:p>
    <w:p w14:paraId="5CB3C54B" w14:textId="77777777" w:rsidR="00B538F1" w:rsidRPr="00970BE6" w:rsidRDefault="00B538F1" w:rsidP="00B538F1">
      <w:pPr>
        <w:spacing w:line="360" w:lineRule="auto"/>
        <w:ind w:left="283" w:firstLine="709"/>
        <w:jc w:val="both"/>
        <w:rPr>
          <w:color w:val="000000" w:themeColor="text1"/>
          <w:sz w:val="28"/>
          <w:szCs w:val="21"/>
        </w:rPr>
      </w:pPr>
      <w:r w:rsidRPr="00970BE6">
        <w:rPr>
          <w:b/>
          <w:bCs/>
          <w:color w:val="000000" w:themeColor="text1"/>
          <w:sz w:val="28"/>
          <w:szCs w:val="21"/>
          <w:bdr w:val="none" w:sz="0" w:space="0" w:color="auto" w:frame="1"/>
        </w:rPr>
        <w:t>1.</w:t>
      </w:r>
      <w:r w:rsidRPr="00970BE6">
        <w:rPr>
          <w:color w:val="000000" w:themeColor="text1"/>
          <w:sz w:val="28"/>
          <w:szCs w:val="21"/>
        </w:rPr>
        <w:t> Собівартість виробу, що містить всі без винятку витрати на створення, виробництво і реалізацію.</w:t>
      </w:r>
    </w:p>
    <w:p w14:paraId="77A4A2FD" w14:textId="77777777" w:rsidR="00B538F1" w:rsidRPr="00970BE6" w:rsidRDefault="00B538F1" w:rsidP="00B538F1">
      <w:pPr>
        <w:spacing w:line="360" w:lineRule="auto"/>
        <w:ind w:left="283" w:firstLine="709"/>
        <w:jc w:val="both"/>
        <w:rPr>
          <w:color w:val="000000" w:themeColor="text1"/>
          <w:sz w:val="28"/>
          <w:szCs w:val="21"/>
        </w:rPr>
      </w:pPr>
      <w:r w:rsidRPr="00970BE6">
        <w:rPr>
          <w:b/>
          <w:bCs/>
          <w:color w:val="000000" w:themeColor="text1"/>
          <w:sz w:val="28"/>
          <w:szCs w:val="21"/>
          <w:bdr w:val="none" w:sz="0" w:space="0" w:color="auto" w:frame="1"/>
        </w:rPr>
        <w:t>2.</w:t>
      </w:r>
      <w:r w:rsidRPr="00970BE6">
        <w:rPr>
          <w:color w:val="000000" w:themeColor="text1"/>
          <w:sz w:val="28"/>
          <w:szCs w:val="21"/>
        </w:rPr>
        <w:t> Прибуток, величина якого визначається ринковою ситуацією (попитом і пропозицією).</w:t>
      </w:r>
    </w:p>
    <w:p w14:paraId="020DAE76" w14:textId="77777777" w:rsidR="00B538F1" w:rsidRPr="00970BE6" w:rsidRDefault="00B538F1" w:rsidP="00B538F1">
      <w:pPr>
        <w:spacing w:line="360" w:lineRule="auto"/>
        <w:ind w:left="283" w:firstLine="709"/>
        <w:jc w:val="both"/>
        <w:rPr>
          <w:color w:val="000000" w:themeColor="text1"/>
          <w:sz w:val="28"/>
          <w:szCs w:val="21"/>
        </w:rPr>
      </w:pPr>
      <w:r w:rsidRPr="00970BE6">
        <w:rPr>
          <w:b/>
          <w:bCs/>
          <w:color w:val="000000" w:themeColor="text1"/>
          <w:sz w:val="28"/>
          <w:szCs w:val="21"/>
          <w:bdr w:val="none" w:sz="0" w:space="0" w:color="auto" w:frame="1"/>
        </w:rPr>
        <w:t>3.</w:t>
      </w:r>
      <w:r w:rsidRPr="00970BE6">
        <w:rPr>
          <w:color w:val="000000" w:themeColor="text1"/>
          <w:sz w:val="28"/>
          <w:szCs w:val="21"/>
        </w:rPr>
        <w:t> Податок на додану вартість (ПДВ), величина якого у відсотках визначається від оподатковуваного обороту.</w:t>
      </w:r>
    </w:p>
    <w:p w14:paraId="61EAA3BB" w14:textId="77777777" w:rsidR="00B538F1" w:rsidRPr="00970BE6" w:rsidRDefault="00B538F1" w:rsidP="00B538F1">
      <w:pPr>
        <w:spacing w:line="360" w:lineRule="auto"/>
        <w:ind w:left="283" w:firstLine="709"/>
        <w:jc w:val="both"/>
        <w:rPr>
          <w:color w:val="000000" w:themeColor="text1"/>
          <w:sz w:val="28"/>
          <w:szCs w:val="21"/>
        </w:rPr>
      </w:pPr>
      <w:r w:rsidRPr="00970BE6">
        <w:rPr>
          <w:b/>
          <w:bCs/>
          <w:color w:val="000000" w:themeColor="text1"/>
          <w:sz w:val="28"/>
          <w:szCs w:val="21"/>
          <w:bdr w:val="none" w:sz="0" w:space="0" w:color="auto" w:frame="1"/>
        </w:rPr>
        <w:t>4.</w:t>
      </w:r>
      <w:r w:rsidRPr="00970BE6">
        <w:rPr>
          <w:color w:val="000000" w:themeColor="text1"/>
          <w:sz w:val="28"/>
          <w:szCs w:val="21"/>
        </w:rPr>
        <w:t> Акцизний збір, непрямий податок лише на високорентабельні та монопольні товари (перелік таких товарів та ставки цього збору передбачені відповідними постановами).</w:t>
      </w:r>
    </w:p>
    <w:p w14:paraId="019825FD" w14:textId="77777777" w:rsidR="00B538F1" w:rsidRPr="00970BE6" w:rsidRDefault="00B538F1" w:rsidP="00B538F1">
      <w:pPr>
        <w:spacing w:line="360" w:lineRule="auto"/>
        <w:ind w:left="283" w:firstLine="709"/>
        <w:jc w:val="both"/>
        <w:rPr>
          <w:color w:val="000000" w:themeColor="text1"/>
          <w:sz w:val="28"/>
          <w:szCs w:val="21"/>
        </w:rPr>
      </w:pPr>
      <w:r w:rsidRPr="00970BE6">
        <w:rPr>
          <w:color w:val="000000" w:themeColor="text1"/>
          <w:sz w:val="28"/>
          <w:szCs w:val="21"/>
        </w:rPr>
        <w:t>Перелічені складові формують "ціну підприємства". За такими цінами підприємства реалізують свою продукцію безпосередньо споживачам або ж посередницьким організаціям (гуртовим базам).</w:t>
      </w:r>
    </w:p>
    <w:p w14:paraId="44F6185A" w14:textId="77777777" w:rsidR="00B538F1" w:rsidRPr="00970BE6" w:rsidRDefault="00B538F1" w:rsidP="00B538F1">
      <w:pPr>
        <w:spacing w:line="360" w:lineRule="auto"/>
        <w:ind w:left="283" w:firstLine="709"/>
        <w:jc w:val="both"/>
        <w:rPr>
          <w:color w:val="000000" w:themeColor="text1"/>
          <w:sz w:val="28"/>
          <w:szCs w:val="21"/>
        </w:rPr>
      </w:pPr>
      <w:r w:rsidRPr="00970BE6">
        <w:rPr>
          <w:b/>
          <w:bCs/>
          <w:color w:val="000000" w:themeColor="text1"/>
          <w:sz w:val="28"/>
          <w:szCs w:val="21"/>
          <w:bdr w:val="none" w:sz="0" w:space="0" w:color="auto" w:frame="1"/>
        </w:rPr>
        <w:t>5.</w:t>
      </w:r>
      <w:r w:rsidRPr="00970BE6">
        <w:rPr>
          <w:color w:val="000000" w:themeColor="text1"/>
          <w:sz w:val="28"/>
          <w:szCs w:val="21"/>
        </w:rPr>
        <w:t> Гуртові організації в ціну продукції включають надбавку за величиною, яка відповідає усім додатковим витратам, що пов'язані з організацією гуртової реалізації продукції. Сюди входить орендна плата за приміщення офісу бази, оплата праці її працівників, витрати на освітлення, опалення, охорону, а також належні кошти на розвиток гуртової організації (прибуток) і відповідний податок на додану вартість.</w:t>
      </w:r>
    </w:p>
    <w:p w14:paraId="30110C70" w14:textId="77777777" w:rsidR="00B538F1" w:rsidRPr="00970BE6" w:rsidRDefault="00B538F1" w:rsidP="00B538F1">
      <w:pPr>
        <w:spacing w:line="360" w:lineRule="auto"/>
        <w:ind w:left="283" w:firstLine="709"/>
        <w:jc w:val="both"/>
        <w:rPr>
          <w:color w:val="000000" w:themeColor="text1"/>
          <w:sz w:val="28"/>
          <w:szCs w:val="21"/>
        </w:rPr>
      </w:pPr>
      <w:r w:rsidRPr="00970BE6">
        <w:rPr>
          <w:color w:val="000000" w:themeColor="text1"/>
          <w:sz w:val="28"/>
          <w:szCs w:val="21"/>
        </w:rPr>
        <w:t>У результаті формується відпускна "ціна гуртова". Вона застосовується для гуртової реалізації продукції торговельній мережі.</w:t>
      </w:r>
    </w:p>
    <w:p w14:paraId="1916FE87" w14:textId="77777777" w:rsidR="00B538F1" w:rsidRPr="00970BE6" w:rsidRDefault="00B538F1" w:rsidP="00B538F1">
      <w:pPr>
        <w:spacing w:line="360" w:lineRule="auto"/>
        <w:ind w:left="283" w:firstLine="709"/>
        <w:jc w:val="both"/>
        <w:rPr>
          <w:color w:val="000000" w:themeColor="text1"/>
          <w:sz w:val="28"/>
          <w:szCs w:val="21"/>
        </w:rPr>
      </w:pPr>
      <w:r w:rsidRPr="00970BE6">
        <w:rPr>
          <w:b/>
          <w:bCs/>
          <w:color w:val="000000" w:themeColor="text1"/>
          <w:sz w:val="28"/>
          <w:szCs w:val="21"/>
          <w:bdr w:val="none" w:sz="0" w:space="0" w:color="auto" w:frame="1"/>
        </w:rPr>
        <w:lastRenderedPageBreak/>
        <w:t>6.</w:t>
      </w:r>
      <w:r w:rsidRPr="00970BE6">
        <w:rPr>
          <w:color w:val="000000" w:themeColor="text1"/>
          <w:sz w:val="28"/>
          <w:szCs w:val="21"/>
        </w:rPr>
        <w:t> Для покриття витрат, пов'язаних з організацією реалізації продукції безпосередньо в магазинах, торговельні структури включають в гуртову ціну чергову надбавку, що відповідає витратам, аналогічним як в гуртових (посередницьких) організаціях, включаючи і наступний ПДВ.</w:t>
      </w:r>
    </w:p>
    <w:p w14:paraId="222F52B8" w14:textId="77777777" w:rsidR="00B538F1" w:rsidRPr="00970BE6" w:rsidRDefault="00B538F1" w:rsidP="00B538F1">
      <w:pPr>
        <w:spacing w:line="360" w:lineRule="auto"/>
        <w:ind w:left="283" w:firstLine="709"/>
        <w:jc w:val="both"/>
        <w:rPr>
          <w:color w:val="000000" w:themeColor="text1"/>
          <w:sz w:val="28"/>
          <w:szCs w:val="21"/>
        </w:rPr>
      </w:pPr>
      <w:r w:rsidRPr="00970BE6">
        <w:rPr>
          <w:color w:val="000000" w:themeColor="text1"/>
          <w:sz w:val="28"/>
          <w:szCs w:val="21"/>
        </w:rPr>
        <w:t>Ціна з усіма надбавками називається роздрібною, вона встановлюється на вітрині магазину. За цією ціною здійснюється продаж виробів окремим споживачам дрібними партіями або поштучно.</w:t>
      </w:r>
    </w:p>
    <w:p w14:paraId="662A04A5" w14:textId="77777777" w:rsidR="00FE3C40" w:rsidRPr="00970BE6" w:rsidRDefault="00FE3C40" w:rsidP="00FE3C40">
      <w:pPr>
        <w:pStyle w:val="NormalWeb"/>
        <w:spacing w:before="0" w:beforeAutospacing="0" w:after="0" w:afterAutospacing="0" w:line="360" w:lineRule="auto"/>
        <w:ind w:left="283" w:firstLine="709"/>
        <w:jc w:val="both"/>
        <w:rPr>
          <w:color w:val="000000" w:themeColor="text1"/>
          <w:sz w:val="28"/>
          <w:szCs w:val="21"/>
        </w:rPr>
      </w:pPr>
      <w:r w:rsidRPr="00970BE6">
        <w:rPr>
          <w:rStyle w:val="Strong"/>
          <w:b w:val="0"/>
          <w:bCs w:val="0"/>
          <w:color w:val="000000" w:themeColor="text1"/>
          <w:sz w:val="28"/>
          <w:szCs w:val="21"/>
          <w:bdr w:val="none" w:sz="0" w:space="0" w:color="auto" w:frame="1"/>
        </w:rPr>
        <w:t>Ціна договірна</w:t>
      </w:r>
      <w:r w:rsidRPr="00970BE6">
        <w:rPr>
          <w:rStyle w:val="apple-converted-space"/>
          <w:color w:val="000000" w:themeColor="text1"/>
          <w:sz w:val="28"/>
          <w:szCs w:val="21"/>
        </w:rPr>
        <w:t> </w:t>
      </w:r>
      <w:r w:rsidRPr="00970BE6">
        <w:rPr>
          <w:color w:val="000000" w:themeColor="text1"/>
          <w:sz w:val="28"/>
          <w:szCs w:val="21"/>
        </w:rPr>
        <w:t>- встановлюється за домовленістю між виробником (продавцем) і споживачем (покупцем) продукції.</w:t>
      </w:r>
    </w:p>
    <w:p w14:paraId="75010B86" w14:textId="77777777" w:rsidR="00FE3C40" w:rsidRPr="00970BE6" w:rsidRDefault="00FE3C40" w:rsidP="00FE3C40">
      <w:pPr>
        <w:pStyle w:val="NormalWeb"/>
        <w:spacing w:before="0" w:beforeAutospacing="0" w:after="0" w:afterAutospacing="0" w:line="360" w:lineRule="auto"/>
        <w:ind w:left="283" w:firstLine="709"/>
        <w:jc w:val="both"/>
        <w:rPr>
          <w:color w:val="000000" w:themeColor="text1"/>
          <w:sz w:val="28"/>
          <w:szCs w:val="21"/>
        </w:rPr>
      </w:pPr>
      <w:r w:rsidRPr="00970BE6">
        <w:rPr>
          <w:rStyle w:val="Strong"/>
          <w:b w:val="0"/>
          <w:bCs w:val="0"/>
          <w:color w:val="000000" w:themeColor="text1"/>
          <w:sz w:val="28"/>
          <w:szCs w:val="21"/>
          <w:bdr w:val="none" w:sz="0" w:space="0" w:color="auto" w:frame="1"/>
        </w:rPr>
        <w:t>Ціна вільна</w:t>
      </w:r>
      <w:r w:rsidRPr="00970BE6">
        <w:rPr>
          <w:rStyle w:val="apple-converted-space"/>
          <w:color w:val="000000" w:themeColor="text1"/>
          <w:sz w:val="28"/>
          <w:szCs w:val="21"/>
        </w:rPr>
        <w:t> </w:t>
      </w:r>
      <w:r w:rsidRPr="00970BE6">
        <w:rPr>
          <w:color w:val="000000" w:themeColor="text1"/>
          <w:sz w:val="28"/>
          <w:szCs w:val="21"/>
        </w:rPr>
        <w:t>- формується підприємством-виробником (виконавцем робіт, послуг) самостійно.</w:t>
      </w:r>
    </w:p>
    <w:p w14:paraId="44240EDD" w14:textId="77777777" w:rsidR="00FE3C40" w:rsidRPr="00970BE6" w:rsidRDefault="00FE3C40" w:rsidP="00FE3C40">
      <w:pPr>
        <w:pStyle w:val="NormalWeb"/>
        <w:spacing w:before="0" w:beforeAutospacing="0" w:after="0" w:afterAutospacing="0" w:line="360" w:lineRule="auto"/>
        <w:ind w:left="283" w:firstLine="709"/>
        <w:jc w:val="both"/>
        <w:rPr>
          <w:color w:val="000000" w:themeColor="text1"/>
          <w:sz w:val="28"/>
          <w:szCs w:val="21"/>
        </w:rPr>
      </w:pPr>
      <w:r w:rsidRPr="00970BE6">
        <w:rPr>
          <w:rStyle w:val="Strong"/>
          <w:b w:val="0"/>
          <w:bCs w:val="0"/>
          <w:color w:val="000000" w:themeColor="text1"/>
          <w:sz w:val="28"/>
          <w:szCs w:val="21"/>
          <w:bdr w:val="none" w:sz="0" w:space="0" w:color="auto" w:frame="1"/>
        </w:rPr>
        <w:t>Ціна лімітна</w:t>
      </w:r>
      <w:r w:rsidRPr="00970BE6">
        <w:rPr>
          <w:rStyle w:val="apple-converted-space"/>
          <w:color w:val="000000" w:themeColor="text1"/>
          <w:sz w:val="28"/>
          <w:szCs w:val="21"/>
        </w:rPr>
        <w:t> </w:t>
      </w:r>
      <w:r w:rsidRPr="00970BE6">
        <w:rPr>
          <w:color w:val="000000" w:themeColor="text1"/>
          <w:sz w:val="28"/>
          <w:szCs w:val="21"/>
        </w:rPr>
        <w:t>- вона визначається на початкових етапах створення (проектування) нової продукції і використовується для техніко-економічних обчислень, обґрунтування доцільності її виробництва, встановлення договірних або прейскурантних цін.</w:t>
      </w:r>
    </w:p>
    <w:p w14:paraId="365AFF70" w14:textId="77777777" w:rsidR="00FE3C40" w:rsidRPr="00970BE6" w:rsidRDefault="00FE3C40" w:rsidP="00FE3C40">
      <w:pPr>
        <w:pStyle w:val="NormalWeb"/>
        <w:spacing w:before="0" w:beforeAutospacing="0" w:after="0" w:afterAutospacing="0" w:line="360" w:lineRule="auto"/>
        <w:ind w:left="283" w:firstLine="709"/>
        <w:jc w:val="both"/>
        <w:rPr>
          <w:color w:val="000000" w:themeColor="text1"/>
          <w:sz w:val="28"/>
          <w:szCs w:val="21"/>
        </w:rPr>
      </w:pPr>
      <w:r w:rsidRPr="00970BE6">
        <w:rPr>
          <w:rStyle w:val="Strong"/>
          <w:b w:val="0"/>
          <w:bCs w:val="0"/>
          <w:color w:val="000000" w:themeColor="text1"/>
          <w:sz w:val="28"/>
          <w:szCs w:val="21"/>
          <w:bdr w:val="none" w:sz="0" w:space="0" w:color="auto" w:frame="1"/>
        </w:rPr>
        <w:t>Ціна прейскурантна</w:t>
      </w:r>
      <w:r w:rsidRPr="00970BE6">
        <w:rPr>
          <w:rStyle w:val="apple-converted-space"/>
          <w:color w:val="000000" w:themeColor="text1"/>
          <w:sz w:val="28"/>
          <w:szCs w:val="21"/>
        </w:rPr>
        <w:t> </w:t>
      </w:r>
      <w:r w:rsidRPr="00970BE6">
        <w:rPr>
          <w:color w:val="000000" w:themeColor="text1"/>
          <w:sz w:val="28"/>
          <w:szCs w:val="21"/>
        </w:rPr>
        <w:t>- ціна, що вноситься до спеціальних збірників - прейскурантів, які є офіційними документами. Вони підтверджують рівень цін та умови їх використання. Такі ціни належать до регульованих і використовуються тоді, коли виробник (як правило, держава) посідає монопольне становище на ринку, а продукція має особливо важливе значення для економіки країни.</w:t>
      </w:r>
    </w:p>
    <w:p w14:paraId="5C064CA5" w14:textId="4A83E6A0" w:rsidR="00FE3C40" w:rsidRPr="00970BE6" w:rsidRDefault="00FE3C40" w:rsidP="00FE3C40">
      <w:pPr>
        <w:pStyle w:val="NormalWeb"/>
        <w:spacing w:before="0" w:beforeAutospacing="0" w:after="0" w:afterAutospacing="0" w:line="360" w:lineRule="auto"/>
        <w:ind w:left="283" w:firstLine="709"/>
        <w:jc w:val="both"/>
        <w:rPr>
          <w:color w:val="000000" w:themeColor="text1"/>
          <w:sz w:val="28"/>
          <w:szCs w:val="21"/>
          <w:lang w:val="en-US"/>
        </w:rPr>
      </w:pPr>
      <w:r w:rsidRPr="00970BE6">
        <w:rPr>
          <w:rStyle w:val="Strong"/>
          <w:b w:val="0"/>
          <w:bCs w:val="0"/>
          <w:color w:val="000000" w:themeColor="text1"/>
          <w:sz w:val="28"/>
          <w:szCs w:val="21"/>
          <w:bdr w:val="none" w:sz="0" w:space="0" w:color="auto" w:frame="1"/>
        </w:rPr>
        <w:t>Ціна регульована</w:t>
      </w:r>
      <w:r w:rsidRPr="00970BE6">
        <w:rPr>
          <w:rStyle w:val="apple-converted-space"/>
          <w:color w:val="000000" w:themeColor="text1"/>
          <w:sz w:val="28"/>
          <w:szCs w:val="21"/>
        </w:rPr>
        <w:t> </w:t>
      </w:r>
      <w:r w:rsidRPr="00970BE6">
        <w:rPr>
          <w:color w:val="000000" w:themeColor="text1"/>
          <w:sz w:val="28"/>
          <w:szCs w:val="21"/>
        </w:rPr>
        <w:t>- її рівень регулює держава. Вона може коливатися в установлених межах, в тому її відмінність від фіксованої ціни, яка не підлягає зміні.</w:t>
      </w:r>
      <w:r w:rsidR="00B607A6" w:rsidRPr="00970BE6">
        <w:rPr>
          <w:color w:val="000000" w:themeColor="text1"/>
          <w:sz w:val="28"/>
          <w:szCs w:val="21"/>
          <w:lang w:val="en-US"/>
        </w:rPr>
        <w:t>[1]</w:t>
      </w:r>
    </w:p>
    <w:p w14:paraId="1DFB9BF3" w14:textId="4C896F9D" w:rsidR="00B0230E" w:rsidRPr="00970BE6" w:rsidRDefault="00B0230E" w:rsidP="00327BFD">
      <w:pPr>
        <w:spacing w:line="360" w:lineRule="auto"/>
        <w:jc w:val="both"/>
        <w:rPr>
          <w:color w:val="000000" w:themeColor="text1"/>
          <w:sz w:val="28"/>
        </w:rPr>
      </w:pPr>
    </w:p>
    <w:p w14:paraId="4F8BBC1E" w14:textId="3EBC9BD2" w:rsidR="00C4536D" w:rsidRPr="00970BE6" w:rsidRDefault="00C4536D" w:rsidP="00327BFD">
      <w:pPr>
        <w:spacing w:line="360" w:lineRule="auto"/>
        <w:jc w:val="both"/>
        <w:rPr>
          <w:color w:val="000000" w:themeColor="text1"/>
          <w:sz w:val="28"/>
        </w:rPr>
      </w:pPr>
    </w:p>
    <w:p w14:paraId="64B2A7B8" w14:textId="57FABB16" w:rsidR="00C4536D" w:rsidRPr="00970BE6" w:rsidRDefault="00C4536D" w:rsidP="00327BFD">
      <w:pPr>
        <w:spacing w:line="360" w:lineRule="auto"/>
        <w:jc w:val="both"/>
        <w:rPr>
          <w:color w:val="000000" w:themeColor="text1"/>
          <w:sz w:val="28"/>
        </w:rPr>
      </w:pPr>
    </w:p>
    <w:p w14:paraId="48E82A1C" w14:textId="63340558" w:rsidR="00C4536D" w:rsidRPr="00970BE6" w:rsidRDefault="00C4536D" w:rsidP="00327BFD">
      <w:pPr>
        <w:spacing w:line="360" w:lineRule="auto"/>
        <w:jc w:val="both"/>
        <w:rPr>
          <w:color w:val="000000" w:themeColor="text1"/>
          <w:sz w:val="28"/>
        </w:rPr>
      </w:pPr>
    </w:p>
    <w:p w14:paraId="5DBDF063" w14:textId="77777777" w:rsidR="00C4536D" w:rsidRPr="00970BE6" w:rsidRDefault="00C4536D" w:rsidP="00327BFD">
      <w:pPr>
        <w:spacing w:line="360" w:lineRule="auto"/>
        <w:jc w:val="both"/>
        <w:rPr>
          <w:color w:val="000000" w:themeColor="text1"/>
          <w:sz w:val="28"/>
          <w:lang w:val="uk-UA"/>
        </w:rPr>
      </w:pPr>
    </w:p>
    <w:p w14:paraId="4C0FA5DE" w14:textId="77777777" w:rsidR="004325DE" w:rsidRPr="00970BE6" w:rsidRDefault="004325DE" w:rsidP="00970BE6">
      <w:pPr>
        <w:spacing w:line="360" w:lineRule="auto"/>
        <w:jc w:val="both"/>
        <w:rPr>
          <w:b/>
          <w:bCs/>
          <w:color w:val="000000" w:themeColor="text1"/>
          <w:sz w:val="28"/>
        </w:rPr>
      </w:pPr>
    </w:p>
    <w:p w14:paraId="208ED939" w14:textId="7157C59E" w:rsidR="004325DE" w:rsidRPr="00970BE6" w:rsidRDefault="004325DE" w:rsidP="00043A53">
      <w:pPr>
        <w:pStyle w:val="ListParagraph"/>
        <w:numPr>
          <w:ilvl w:val="1"/>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284" w:firstLine="709"/>
        <w:jc w:val="both"/>
        <w:outlineLvl w:val="1"/>
        <w:rPr>
          <w:rFonts w:ascii="Times New Roman" w:hAnsi="Times New Roman" w:cs="Times New Roman"/>
          <w:b/>
          <w:bCs/>
          <w:color w:val="000000" w:themeColor="text1"/>
          <w:sz w:val="28"/>
          <w:lang w:val="en-GB"/>
        </w:rPr>
      </w:pPr>
      <w:bookmarkStart w:id="3" w:name="_Toc129447153"/>
      <w:proofErr w:type="spellStart"/>
      <w:r w:rsidRPr="00970BE6">
        <w:rPr>
          <w:rFonts w:ascii="Times New Roman" w:hAnsi="Times New Roman" w:cs="Times New Roman"/>
          <w:b/>
          <w:bCs/>
          <w:color w:val="000000" w:themeColor="text1"/>
          <w:sz w:val="28"/>
          <w:lang w:val="en-GB"/>
        </w:rPr>
        <w:lastRenderedPageBreak/>
        <w:t>Формування</w:t>
      </w:r>
      <w:proofErr w:type="spellEnd"/>
      <w:r w:rsidRPr="00970BE6">
        <w:rPr>
          <w:rFonts w:ascii="Times New Roman" w:hAnsi="Times New Roman" w:cs="Times New Roman"/>
          <w:b/>
          <w:bCs/>
          <w:color w:val="000000" w:themeColor="text1"/>
          <w:sz w:val="28"/>
          <w:lang w:val="en-GB"/>
        </w:rPr>
        <w:t xml:space="preserve"> </w:t>
      </w:r>
      <w:proofErr w:type="spellStart"/>
      <w:r w:rsidRPr="00970BE6">
        <w:rPr>
          <w:rFonts w:ascii="Times New Roman" w:hAnsi="Times New Roman" w:cs="Times New Roman"/>
          <w:b/>
          <w:bCs/>
          <w:color w:val="000000" w:themeColor="text1"/>
          <w:sz w:val="28"/>
          <w:lang w:val="en-GB"/>
        </w:rPr>
        <w:t>цін</w:t>
      </w:r>
      <w:proofErr w:type="spellEnd"/>
      <w:r w:rsidRPr="00970BE6">
        <w:rPr>
          <w:rFonts w:ascii="Times New Roman" w:hAnsi="Times New Roman" w:cs="Times New Roman"/>
          <w:b/>
          <w:bCs/>
          <w:color w:val="000000" w:themeColor="text1"/>
          <w:sz w:val="28"/>
          <w:lang w:val="en-GB"/>
        </w:rPr>
        <w:t xml:space="preserve"> в </w:t>
      </w:r>
      <w:proofErr w:type="spellStart"/>
      <w:r w:rsidRPr="00970BE6">
        <w:rPr>
          <w:rFonts w:ascii="Times New Roman" w:hAnsi="Times New Roman" w:cs="Times New Roman"/>
          <w:b/>
          <w:bCs/>
          <w:color w:val="000000" w:themeColor="text1"/>
          <w:sz w:val="28"/>
          <w:lang w:val="en-GB"/>
        </w:rPr>
        <w:t>залежності</w:t>
      </w:r>
      <w:proofErr w:type="spellEnd"/>
      <w:r w:rsidRPr="00970BE6">
        <w:rPr>
          <w:rFonts w:ascii="Times New Roman" w:hAnsi="Times New Roman" w:cs="Times New Roman"/>
          <w:b/>
          <w:bCs/>
          <w:color w:val="000000" w:themeColor="text1"/>
          <w:sz w:val="28"/>
          <w:lang w:val="en-GB"/>
        </w:rPr>
        <w:t xml:space="preserve"> </w:t>
      </w:r>
      <w:proofErr w:type="spellStart"/>
      <w:r w:rsidRPr="00970BE6">
        <w:rPr>
          <w:rFonts w:ascii="Times New Roman" w:hAnsi="Times New Roman" w:cs="Times New Roman"/>
          <w:b/>
          <w:bCs/>
          <w:color w:val="000000" w:themeColor="text1"/>
          <w:sz w:val="28"/>
          <w:lang w:val="en-GB"/>
        </w:rPr>
        <w:t>від</w:t>
      </w:r>
      <w:proofErr w:type="spellEnd"/>
      <w:r w:rsidRPr="00970BE6">
        <w:rPr>
          <w:rFonts w:ascii="Times New Roman" w:hAnsi="Times New Roman" w:cs="Times New Roman"/>
          <w:b/>
          <w:bCs/>
          <w:color w:val="000000" w:themeColor="text1"/>
          <w:sz w:val="28"/>
          <w:lang w:val="en-GB"/>
        </w:rPr>
        <w:t xml:space="preserve"> </w:t>
      </w:r>
      <w:proofErr w:type="spellStart"/>
      <w:r w:rsidRPr="00970BE6">
        <w:rPr>
          <w:rFonts w:ascii="Times New Roman" w:hAnsi="Times New Roman" w:cs="Times New Roman"/>
          <w:b/>
          <w:bCs/>
          <w:color w:val="000000" w:themeColor="text1"/>
          <w:sz w:val="28"/>
          <w:lang w:val="en-GB"/>
        </w:rPr>
        <w:t>виробничих</w:t>
      </w:r>
      <w:proofErr w:type="spellEnd"/>
      <w:r w:rsidRPr="00970BE6">
        <w:rPr>
          <w:rFonts w:ascii="Times New Roman" w:hAnsi="Times New Roman" w:cs="Times New Roman"/>
          <w:b/>
          <w:bCs/>
          <w:color w:val="000000" w:themeColor="text1"/>
          <w:sz w:val="28"/>
          <w:lang w:val="en-GB"/>
        </w:rPr>
        <w:t xml:space="preserve"> </w:t>
      </w:r>
      <w:proofErr w:type="spellStart"/>
      <w:r w:rsidRPr="00970BE6">
        <w:rPr>
          <w:rFonts w:ascii="Times New Roman" w:hAnsi="Times New Roman" w:cs="Times New Roman"/>
          <w:b/>
          <w:bCs/>
          <w:color w:val="000000" w:themeColor="text1"/>
          <w:sz w:val="28"/>
          <w:lang w:val="en-GB"/>
        </w:rPr>
        <w:t>факторів</w:t>
      </w:r>
      <w:bookmarkEnd w:id="3"/>
      <w:proofErr w:type="spellEnd"/>
    </w:p>
    <w:p w14:paraId="7B60B2F6" w14:textId="11FED36E" w:rsidR="00B60DC2" w:rsidRPr="00970BE6" w:rsidRDefault="00D11D9F" w:rsidP="00D11D9F">
      <w:pPr>
        <w:spacing w:line="360" w:lineRule="auto"/>
        <w:ind w:left="283" w:firstLine="709"/>
        <w:jc w:val="both"/>
        <w:rPr>
          <w:color w:val="000000" w:themeColor="text1"/>
          <w:sz w:val="28"/>
          <w:szCs w:val="28"/>
          <w:shd w:val="clear" w:color="auto" w:fill="FFFFFF"/>
        </w:rPr>
      </w:pPr>
      <w:r w:rsidRPr="00970BE6">
        <w:rPr>
          <w:color w:val="000000" w:themeColor="text1"/>
          <w:sz w:val="28"/>
          <w:szCs w:val="28"/>
          <w:shd w:val="clear" w:color="auto" w:fill="FFFFFF"/>
        </w:rPr>
        <w:t>В умовах ринкової економіки формування цінової політики підприємств харчової промисловості є досить складною задачею, остільки ціна на харчові продукти має відповідати загальним стратегічним та тактичним цілям товаровиробників, але в той же час вона повинна бути доступною для всіх верств населення України. Світова економічна криза призвела до скорочення обсягів виробництва та дестабілізації розвитку підприємств харчової промисловості. Цінова політика підприємств на час виходу із кризи має ураховувати місткість та кон’юнктуру ринку, а методи ціноутворення повинні підпорядкуватись нормативним та законодавчим державним актам.</w:t>
      </w:r>
    </w:p>
    <w:p w14:paraId="6E7A5188" w14:textId="3B67890A" w:rsidR="004076B3" w:rsidRPr="00970BE6" w:rsidRDefault="004076B3" w:rsidP="006F5C41">
      <w:pPr>
        <w:spacing w:line="360" w:lineRule="auto"/>
        <w:ind w:left="283" w:firstLine="709"/>
        <w:jc w:val="both"/>
        <w:rPr>
          <w:color w:val="000000" w:themeColor="text1"/>
          <w:sz w:val="28"/>
        </w:rPr>
      </w:pPr>
      <w:r w:rsidRPr="00970BE6">
        <w:rPr>
          <w:color w:val="000000" w:themeColor="text1"/>
          <w:sz w:val="28"/>
          <w:szCs w:val="28"/>
        </w:rPr>
        <w:t>Проблеми ціноутворення на продукцію підприємств промисловості  на теоретичному та методологічному рівні досліджувалися багатьма вітчизняними та зарубіжними вченими. Методи ціноутворення аналізуються в працях Голова С.Ф., Заїнчковського А.О., Корнієва В.Л., Мостенської Т.Л., Друри К., Брігхем Є.Ф. та ін. Але поряд з тим, деякі питання методичного забезпечення формування цінової політики на</w:t>
      </w:r>
      <w:r w:rsidR="006F5C41" w:rsidRPr="00970BE6">
        <w:rPr>
          <w:color w:val="000000" w:themeColor="text1"/>
          <w:sz w:val="28"/>
        </w:rPr>
        <w:t xml:space="preserve"> </w:t>
      </w:r>
      <w:r w:rsidRPr="00970BE6">
        <w:rPr>
          <w:color w:val="000000" w:themeColor="text1"/>
          <w:sz w:val="28"/>
          <w:szCs w:val="28"/>
        </w:rPr>
        <w:t>продукцію харчової промисловості на сучасному етапі розвитку ринкових відносин потребують уточнення і розвитку.</w:t>
      </w:r>
    </w:p>
    <w:p w14:paraId="6596B68E" w14:textId="422EEE99" w:rsidR="004076B3" w:rsidRPr="00970BE6" w:rsidRDefault="004076B3" w:rsidP="004076B3">
      <w:pPr>
        <w:spacing w:line="360" w:lineRule="auto"/>
        <w:ind w:left="283" w:firstLine="709"/>
        <w:jc w:val="both"/>
        <w:rPr>
          <w:color w:val="000000" w:themeColor="text1"/>
          <w:sz w:val="28"/>
          <w:szCs w:val="28"/>
        </w:rPr>
      </w:pPr>
      <w:r w:rsidRPr="00970BE6">
        <w:rPr>
          <w:color w:val="000000" w:themeColor="text1"/>
          <w:sz w:val="28"/>
          <w:szCs w:val="28"/>
        </w:rPr>
        <w:t>Метою роботи є аналіз і узагальнення теоретичних і методологічних основ формування цін на продукцію харчової промисловості на основі інформації про витрати підприємства.</w:t>
      </w:r>
    </w:p>
    <w:p w14:paraId="096443A0" w14:textId="77777777" w:rsidR="006E571D" w:rsidRPr="00970BE6" w:rsidRDefault="006E571D" w:rsidP="006E571D">
      <w:pPr>
        <w:spacing w:line="360" w:lineRule="auto"/>
        <w:ind w:left="283" w:firstLine="709"/>
        <w:jc w:val="both"/>
        <w:rPr>
          <w:color w:val="000000" w:themeColor="text1"/>
          <w:sz w:val="28"/>
        </w:rPr>
      </w:pPr>
      <w:r w:rsidRPr="00970BE6">
        <w:rPr>
          <w:color w:val="000000" w:themeColor="text1"/>
          <w:sz w:val="28"/>
          <w:szCs w:val="28"/>
        </w:rPr>
        <w:t>Цінова політика підприємства на плановий період базується на таких основних засадах: орієнтація на збільшення збуту; орієнтація на збільшення прибутку; орієнтація на утримання свого фактично існуючого сегменту ринку; орієнтація на утримання витрат і прибутку на рівні, вже досягнутому на початок планового періоду.</w:t>
      </w:r>
    </w:p>
    <w:p w14:paraId="6683136F" w14:textId="77777777" w:rsidR="006E571D" w:rsidRPr="00970BE6" w:rsidRDefault="006E571D" w:rsidP="006E571D">
      <w:pPr>
        <w:spacing w:line="360" w:lineRule="auto"/>
        <w:ind w:left="283" w:firstLine="709"/>
        <w:jc w:val="both"/>
        <w:rPr>
          <w:color w:val="000000" w:themeColor="text1"/>
          <w:sz w:val="28"/>
        </w:rPr>
      </w:pPr>
      <w:r w:rsidRPr="00970BE6">
        <w:rPr>
          <w:color w:val="000000" w:themeColor="text1"/>
          <w:sz w:val="28"/>
          <w:szCs w:val="28"/>
        </w:rPr>
        <w:t xml:space="preserve">Найбільший вплив на ціноутворення мають покупці, конкуренти та витрати. При встановленні ціни менеджер повинен поглянути на продукцію очима споживача. На сьогодні ринок харчових продуктів України різноманітний і насичений, але постійно постає питання щодо відповідності </w:t>
      </w:r>
      <w:r w:rsidRPr="00970BE6">
        <w:rPr>
          <w:color w:val="000000" w:themeColor="text1"/>
          <w:sz w:val="28"/>
          <w:szCs w:val="28"/>
        </w:rPr>
        <w:lastRenderedPageBreak/>
        <w:t>ціни і якості продукції. Як відомо, на якість впливають технічна оснащеність підприємства, кваліфікаційний рівень підготовки робітників і спеціалістів, відповідність стандартам сировинних ресурсів тощо. Якість харчової продукції, що пропонується споживачу і прямі витрати виробництва, що ототожнюються зі змінними, маржинальними витратами знаходяться майже в прямій залежності.</w:t>
      </w:r>
    </w:p>
    <w:p w14:paraId="4D8D8003" w14:textId="77777777" w:rsidR="006E571D" w:rsidRPr="00970BE6" w:rsidRDefault="006E571D" w:rsidP="006E571D">
      <w:pPr>
        <w:spacing w:line="360" w:lineRule="auto"/>
        <w:ind w:left="283" w:firstLine="709"/>
        <w:jc w:val="both"/>
        <w:rPr>
          <w:color w:val="000000" w:themeColor="text1"/>
          <w:sz w:val="28"/>
        </w:rPr>
      </w:pPr>
      <w:r w:rsidRPr="00970BE6">
        <w:rPr>
          <w:color w:val="000000" w:themeColor="text1"/>
          <w:sz w:val="28"/>
          <w:szCs w:val="28"/>
        </w:rPr>
        <w:t>Знаючи технологію фірм-конкурентів, їх виробничі потужності, виробничі площі, логістику, стратегію розвитку легше встановити ціни на власну продукцію.</w:t>
      </w:r>
    </w:p>
    <w:p w14:paraId="4874C224" w14:textId="77777777" w:rsidR="006E571D" w:rsidRPr="00970BE6" w:rsidRDefault="006E571D" w:rsidP="006E571D">
      <w:pPr>
        <w:spacing w:line="360" w:lineRule="auto"/>
        <w:ind w:left="283" w:firstLine="709"/>
        <w:jc w:val="both"/>
        <w:rPr>
          <w:color w:val="000000" w:themeColor="text1"/>
          <w:sz w:val="28"/>
        </w:rPr>
      </w:pPr>
      <w:r w:rsidRPr="00970BE6">
        <w:rPr>
          <w:color w:val="000000" w:themeColor="text1"/>
          <w:sz w:val="28"/>
          <w:szCs w:val="28"/>
        </w:rPr>
        <w:t>Стратегія розвитку об’єкта господарювання в умовах ринкової економіки втілюється в розробці стратегічних, перспективних та поточних планів (бюджетування).</w:t>
      </w:r>
    </w:p>
    <w:p w14:paraId="4248AAC2" w14:textId="77777777" w:rsidR="006E571D" w:rsidRPr="00970BE6" w:rsidRDefault="006E571D" w:rsidP="006E571D">
      <w:pPr>
        <w:spacing w:line="360" w:lineRule="auto"/>
        <w:ind w:left="283" w:firstLine="709"/>
        <w:jc w:val="both"/>
        <w:rPr>
          <w:color w:val="000000" w:themeColor="text1"/>
          <w:sz w:val="28"/>
        </w:rPr>
      </w:pPr>
      <w:r w:rsidRPr="00970BE6">
        <w:rPr>
          <w:color w:val="000000" w:themeColor="text1"/>
          <w:sz w:val="28"/>
          <w:szCs w:val="28"/>
        </w:rPr>
        <w:t>Базою формування ціни має бути, нормативна (планова) собівартість (або кошторис) продукції за плановою номенклатурою, асортиментом та нормативами станом на початок планового періоду з використанням калькулювання витрат методом „величини покриття”. Причому, вихідна база повинна характеризувати рівень витрат і прибуток, вже досягнутий на початок планового періоду. Йдеться про те, що ефект від заходів минулого періоду повною мірою реалізується в плановому періоді, тобто він вже врахований в нормах, які використовуються при формуванні цін.</w:t>
      </w:r>
    </w:p>
    <w:p w14:paraId="78CB997B" w14:textId="77777777" w:rsidR="006E571D" w:rsidRPr="00970BE6" w:rsidRDefault="006E571D" w:rsidP="006E571D">
      <w:pPr>
        <w:spacing w:line="360" w:lineRule="auto"/>
        <w:ind w:left="283" w:firstLine="709"/>
        <w:jc w:val="both"/>
        <w:rPr>
          <w:color w:val="000000" w:themeColor="text1"/>
          <w:sz w:val="28"/>
        </w:rPr>
      </w:pPr>
      <w:r w:rsidRPr="00970BE6">
        <w:rPr>
          <w:color w:val="000000" w:themeColor="text1"/>
          <w:sz w:val="28"/>
          <w:szCs w:val="28"/>
        </w:rPr>
        <w:t>В харчовій промисловості застосовуються наступні основні підходи до формування ціни на продукцію підприємств: встановлення ціни, яку можуть сплатити покупці; використання інформації про ціни конкурентів; використання інформації про собівартість продукції; використання інформації про витрати підприємства. Дослідження взаємозв’язку витрат, обсягу і прибутку дозволяє встановити таку мінімальну ціну, яка в короткотерміновому періоді забезпечить одержання планового прибутку.</w:t>
      </w:r>
    </w:p>
    <w:p w14:paraId="35CC0F0D" w14:textId="77777777" w:rsidR="006E571D" w:rsidRPr="00970BE6" w:rsidRDefault="006E571D" w:rsidP="006E571D">
      <w:pPr>
        <w:spacing w:line="360" w:lineRule="auto"/>
        <w:ind w:left="283" w:firstLine="709"/>
        <w:jc w:val="both"/>
        <w:rPr>
          <w:color w:val="000000" w:themeColor="text1"/>
          <w:sz w:val="28"/>
        </w:rPr>
      </w:pPr>
      <w:r w:rsidRPr="00970BE6">
        <w:rPr>
          <w:color w:val="000000" w:themeColor="text1"/>
          <w:sz w:val="28"/>
          <w:szCs w:val="28"/>
        </w:rPr>
        <w:t>Найпоширенішими методами встановлення ціни є метод формування ціни на основі використання інформації про собівартість продукції та витрати підприємства.</w:t>
      </w:r>
    </w:p>
    <w:p w14:paraId="706A39DD" w14:textId="77777777" w:rsidR="006E571D" w:rsidRPr="00970BE6" w:rsidRDefault="006E571D" w:rsidP="006E571D">
      <w:pPr>
        <w:spacing w:line="360" w:lineRule="auto"/>
        <w:ind w:left="283" w:firstLine="709"/>
        <w:jc w:val="both"/>
        <w:rPr>
          <w:color w:val="000000" w:themeColor="text1"/>
          <w:sz w:val="28"/>
        </w:rPr>
      </w:pPr>
      <w:r w:rsidRPr="00970BE6">
        <w:rPr>
          <w:color w:val="000000" w:themeColor="text1"/>
          <w:sz w:val="28"/>
          <w:szCs w:val="28"/>
        </w:rPr>
        <w:lastRenderedPageBreak/>
        <w:t>Економічно виправданою формою ціноутворення на основі витрат є ціноутворення за принципом «витрати плюс».</w:t>
      </w:r>
      <w:r w:rsidRPr="00970BE6">
        <w:rPr>
          <w:b/>
          <w:bCs/>
          <w:i/>
          <w:iCs/>
          <w:color w:val="000000" w:themeColor="text1"/>
          <w:sz w:val="28"/>
          <w:szCs w:val="28"/>
        </w:rPr>
        <w:t> </w:t>
      </w:r>
      <w:r w:rsidRPr="00970BE6">
        <w:rPr>
          <w:color w:val="000000" w:themeColor="text1"/>
          <w:sz w:val="28"/>
          <w:szCs w:val="28"/>
        </w:rPr>
        <w:t>Якщо ринок не ставить жорстких умов, то менеджер, встановлюючи ціну, має орієнтуватись на наступні формули: виробничі змінні витрати плюс націнка; загальні змінні витрати плюс націнка; виробнича собівартість плюс націнка; повна собівартість плюс націнка.</w:t>
      </w:r>
    </w:p>
    <w:p w14:paraId="363AD2D0" w14:textId="77777777" w:rsidR="006E571D" w:rsidRPr="00970BE6" w:rsidRDefault="006E571D" w:rsidP="006E571D">
      <w:pPr>
        <w:spacing w:line="360" w:lineRule="auto"/>
        <w:ind w:left="283" w:firstLine="709"/>
        <w:jc w:val="both"/>
        <w:rPr>
          <w:color w:val="000000" w:themeColor="text1"/>
          <w:sz w:val="28"/>
        </w:rPr>
      </w:pPr>
      <w:r w:rsidRPr="00970BE6">
        <w:rPr>
          <w:color w:val="000000" w:themeColor="text1"/>
          <w:sz w:val="28"/>
          <w:szCs w:val="28"/>
        </w:rPr>
        <w:t>Націнку можна розрахувати на базі: змінних виробничих витрат; повної виробничої собівартості; загальних змінних витрат; повних витрат.</w:t>
      </w:r>
    </w:p>
    <w:p w14:paraId="09B65566" w14:textId="77777777" w:rsidR="006E571D" w:rsidRPr="00970BE6" w:rsidRDefault="006E571D" w:rsidP="006E571D">
      <w:pPr>
        <w:spacing w:line="360" w:lineRule="auto"/>
        <w:ind w:left="283" w:firstLine="709"/>
        <w:jc w:val="both"/>
        <w:rPr>
          <w:color w:val="000000" w:themeColor="text1"/>
          <w:sz w:val="28"/>
        </w:rPr>
      </w:pPr>
      <w:r w:rsidRPr="00970BE6">
        <w:rPr>
          <w:color w:val="000000" w:themeColor="text1"/>
          <w:sz w:val="28"/>
          <w:szCs w:val="28"/>
        </w:rPr>
        <w:t>Розглянемо моделі розрахунку ціни за одиницю продукції за різних методів ціноутворення.</w:t>
      </w:r>
    </w:p>
    <w:p w14:paraId="1D842EE3" w14:textId="77777777" w:rsidR="006E571D" w:rsidRPr="00970BE6" w:rsidRDefault="006E571D" w:rsidP="00115647">
      <w:pPr>
        <w:ind w:left="283" w:firstLine="709"/>
        <w:jc w:val="both"/>
        <w:rPr>
          <w:color w:val="000000" w:themeColor="text1"/>
          <w:sz w:val="28"/>
        </w:rPr>
      </w:pPr>
    </w:p>
    <w:p w14:paraId="31576D13" w14:textId="15D6A5AA" w:rsidR="00F43476" w:rsidRPr="00052F1A" w:rsidRDefault="00AB47C4" w:rsidP="00052F1A">
      <w:pPr>
        <w:pStyle w:val="ListParagraph"/>
        <w:numPr>
          <w:ilvl w:val="1"/>
          <w:numId w:val="7"/>
        </w:numPr>
        <w:spacing w:line="360" w:lineRule="auto"/>
        <w:ind w:left="284" w:firstLine="709"/>
        <w:jc w:val="both"/>
        <w:outlineLvl w:val="1"/>
        <w:rPr>
          <w:rFonts w:ascii="Times New Roman" w:hAnsi="Times New Roman" w:cs="Times New Roman"/>
          <w:b/>
          <w:bCs/>
          <w:color w:val="000000" w:themeColor="text1"/>
          <w:sz w:val="28"/>
        </w:rPr>
      </w:pPr>
      <w:bookmarkStart w:id="4" w:name="_Toc129447154"/>
      <w:proofErr w:type="spellStart"/>
      <w:r w:rsidRPr="00052F1A">
        <w:rPr>
          <w:rFonts w:ascii="Times New Roman" w:hAnsi="Times New Roman" w:cs="Times New Roman"/>
          <w:b/>
          <w:bCs/>
          <w:color w:val="000000" w:themeColor="text1"/>
          <w:sz w:val="28"/>
          <w:lang w:val="en-GB"/>
        </w:rPr>
        <w:t>Методологія</w:t>
      </w:r>
      <w:proofErr w:type="spellEnd"/>
      <w:r w:rsidRPr="00052F1A">
        <w:rPr>
          <w:rFonts w:ascii="Times New Roman" w:hAnsi="Times New Roman" w:cs="Times New Roman"/>
          <w:b/>
          <w:bCs/>
          <w:color w:val="000000" w:themeColor="text1"/>
          <w:sz w:val="28"/>
          <w:lang w:val="en-GB"/>
        </w:rPr>
        <w:t xml:space="preserve"> </w:t>
      </w:r>
      <w:proofErr w:type="spellStart"/>
      <w:r w:rsidRPr="00052F1A">
        <w:rPr>
          <w:rFonts w:ascii="Times New Roman" w:hAnsi="Times New Roman" w:cs="Times New Roman"/>
          <w:b/>
          <w:bCs/>
          <w:color w:val="000000" w:themeColor="text1"/>
          <w:sz w:val="28"/>
          <w:lang w:val="en-GB"/>
        </w:rPr>
        <w:t>розрахунку</w:t>
      </w:r>
      <w:proofErr w:type="spellEnd"/>
      <w:r w:rsidRPr="00052F1A">
        <w:rPr>
          <w:rFonts w:ascii="Times New Roman" w:hAnsi="Times New Roman" w:cs="Times New Roman"/>
          <w:b/>
          <w:bCs/>
          <w:color w:val="000000" w:themeColor="text1"/>
          <w:sz w:val="28"/>
          <w:lang w:val="en-GB"/>
        </w:rPr>
        <w:t xml:space="preserve"> </w:t>
      </w:r>
      <w:proofErr w:type="spellStart"/>
      <w:r w:rsidRPr="00052F1A">
        <w:rPr>
          <w:rFonts w:ascii="Times New Roman" w:hAnsi="Times New Roman" w:cs="Times New Roman"/>
          <w:b/>
          <w:bCs/>
          <w:color w:val="000000" w:themeColor="text1"/>
          <w:sz w:val="28"/>
          <w:lang w:val="en-GB"/>
        </w:rPr>
        <w:t>ціни</w:t>
      </w:r>
      <w:proofErr w:type="spellEnd"/>
      <w:r w:rsidRPr="00052F1A">
        <w:rPr>
          <w:rFonts w:ascii="Times New Roman" w:hAnsi="Times New Roman" w:cs="Times New Roman"/>
          <w:b/>
          <w:bCs/>
          <w:color w:val="000000" w:themeColor="text1"/>
          <w:sz w:val="28"/>
          <w:lang w:val="en-GB"/>
        </w:rPr>
        <w:t xml:space="preserve"> </w:t>
      </w:r>
      <w:proofErr w:type="spellStart"/>
      <w:r w:rsidRPr="00052F1A">
        <w:rPr>
          <w:rFonts w:ascii="Times New Roman" w:hAnsi="Times New Roman" w:cs="Times New Roman"/>
          <w:b/>
          <w:bCs/>
          <w:color w:val="000000" w:themeColor="text1"/>
          <w:sz w:val="28"/>
          <w:lang w:val="en-GB"/>
        </w:rPr>
        <w:t>продукції</w:t>
      </w:r>
      <w:bookmarkEnd w:id="4"/>
      <w:proofErr w:type="spellEnd"/>
    </w:p>
    <w:p w14:paraId="617A39D2" w14:textId="77777777" w:rsidR="00E307F8" w:rsidRPr="00970BE6" w:rsidRDefault="00413369" w:rsidP="00E307F8">
      <w:pPr>
        <w:pStyle w:val="NormalWeb"/>
        <w:spacing w:before="0" w:beforeAutospacing="0" w:after="0" w:afterAutospacing="0" w:line="360" w:lineRule="auto"/>
        <w:ind w:left="283" w:firstLine="709"/>
        <w:jc w:val="both"/>
        <w:rPr>
          <w:color w:val="000000" w:themeColor="text1"/>
          <w:sz w:val="28"/>
          <w:szCs w:val="28"/>
        </w:rPr>
      </w:pPr>
      <w:r w:rsidRPr="00970BE6">
        <w:rPr>
          <w:color w:val="000000" w:themeColor="text1"/>
          <w:sz w:val="28"/>
          <w:szCs w:val="28"/>
        </w:rPr>
        <w:t xml:space="preserve">Процес ціноутворення здійснюється на основі методології. Методологія ціноутворення — це сукупність найбільш загальних правил формування ціни, пов'язаних в основному з макроекономічними особливостями господарської системи, а також із різними сферами ціноутворення. У зв'язку з цим методологічні принципи можуть бути загальними як для економіки в цілому, так і для групи суміжних галузей, виробництв. Загальні методичні правила визначаються законодавчими органами країни. </w:t>
      </w:r>
    </w:p>
    <w:p w14:paraId="3E643F58" w14:textId="07D069DF" w:rsidR="00413369" w:rsidRPr="00970BE6" w:rsidRDefault="00413369" w:rsidP="00E307F8">
      <w:pPr>
        <w:pStyle w:val="NormalWeb"/>
        <w:spacing w:before="0" w:beforeAutospacing="0" w:after="0" w:afterAutospacing="0" w:line="360" w:lineRule="auto"/>
        <w:ind w:left="283" w:firstLine="709"/>
        <w:jc w:val="both"/>
        <w:rPr>
          <w:color w:val="000000" w:themeColor="text1"/>
          <w:sz w:val="28"/>
        </w:rPr>
      </w:pPr>
      <w:r w:rsidRPr="00970BE6">
        <w:rPr>
          <w:color w:val="000000" w:themeColor="text1"/>
          <w:sz w:val="28"/>
          <w:szCs w:val="28"/>
        </w:rPr>
        <w:t xml:space="preserve">Ці правила стосуються переліку витрат, які включають до собівартості як розрахункову основу ціни і порядку відображення в ціні елементів прибутку. Останній у найзагальнішому вигляді є сумою прибутку, необхідною для нормальної роботи підприємства, і податків, які включаються в ціну. Методологія процесу ціноутворення єдина для будь-якої системи незалежно від того, хто її встановлює, періоду дії, сфери діяльності підприємства. На основі методології виробляється політика ціноутворення підприємства, а також його стратегія. </w:t>
      </w:r>
    </w:p>
    <w:p w14:paraId="26DED954" w14:textId="77777777" w:rsidR="00413369" w:rsidRPr="00970BE6" w:rsidRDefault="00413369" w:rsidP="00413369">
      <w:pPr>
        <w:pStyle w:val="NormalWeb"/>
        <w:spacing w:before="0" w:beforeAutospacing="0" w:after="0" w:afterAutospacing="0" w:line="360" w:lineRule="auto"/>
        <w:ind w:left="283" w:firstLine="709"/>
        <w:jc w:val="both"/>
        <w:rPr>
          <w:color w:val="000000" w:themeColor="text1"/>
          <w:sz w:val="28"/>
        </w:rPr>
      </w:pPr>
      <w:r w:rsidRPr="00970BE6">
        <w:rPr>
          <w:color w:val="000000" w:themeColor="text1"/>
          <w:sz w:val="28"/>
          <w:szCs w:val="28"/>
        </w:rPr>
        <w:t xml:space="preserve">Найважливішими елементами методології ціноутворення є принципи (основні правила) ціноутворення: науковість; цільова спрямованість; безперервність; єдність процесу ціноутворення. </w:t>
      </w:r>
    </w:p>
    <w:p w14:paraId="4E44347F" w14:textId="77777777" w:rsidR="00413369" w:rsidRPr="00970BE6" w:rsidRDefault="00413369" w:rsidP="00413369">
      <w:pPr>
        <w:pStyle w:val="NormalWeb"/>
        <w:spacing w:before="0" w:beforeAutospacing="0" w:after="0" w:afterAutospacing="0" w:line="360" w:lineRule="auto"/>
        <w:ind w:left="283" w:firstLine="709"/>
        <w:jc w:val="both"/>
        <w:rPr>
          <w:color w:val="000000" w:themeColor="text1"/>
          <w:sz w:val="28"/>
        </w:rPr>
      </w:pPr>
      <w:r w:rsidRPr="00970BE6">
        <w:rPr>
          <w:color w:val="000000" w:themeColor="text1"/>
          <w:sz w:val="28"/>
          <w:szCs w:val="28"/>
        </w:rPr>
        <w:lastRenderedPageBreak/>
        <w:t xml:space="preserve">Для здійснення процесу ціноутворення в ринковій економіці безпосередньо на підприємстві потрібні певні умови. Основні з них: економічна самостійність; комерційні умови діяльності; захищеність; конкуренція на ринку; рівновага ринку. </w:t>
      </w:r>
    </w:p>
    <w:p w14:paraId="299EC2D5" w14:textId="77777777" w:rsidR="00413369" w:rsidRPr="00970BE6" w:rsidRDefault="00413369" w:rsidP="00413369">
      <w:pPr>
        <w:pStyle w:val="NormalWeb"/>
        <w:spacing w:before="0" w:beforeAutospacing="0" w:after="0" w:afterAutospacing="0" w:line="360" w:lineRule="auto"/>
        <w:ind w:left="283" w:firstLine="709"/>
        <w:jc w:val="both"/>
        <w:rPr>
          <w:color w:val="000000" w:themeColor="text1"/>
          <w:sz w:val="28"/>
        </w:rPr>
      </w:pPr>
      <w:r w:rsidRPr="00970BE6">
        <w:rPr>
          <w:color w:val="000000" w:themeColor="text1"/>
          <w:sz w:val="28"/>
          <w:szCs w:val="28"/>
        </w:rPr>
        <w:t xml:space="preserve">Конкретизація політики ціноутворення здійснюється різними методами встановлення цін і контролю над ними. Варто зазначити, що ціни різняться спрямованістю, метою, механізмом утворення та дії. Інакше кажучи, методика як елемент методології дає змогу здійснювати політику, яка відповідає економічній стратегії діяльності підприємства. </w:t>
      </w:r>
    </w:p>
    <w:p w14:paraId="4AA51EEC" w14:textId="77777777" w:rsidR="00413369" w:rsidRPr="00970BE6" w:rsidRDefault="00413369" w:rsidP="00413369">
      <w:pPr>
        <w:pStyle w:val="NormalWeb"/>
        <w:spacing w:before="0" w:beforeAutospacing="0" w:after="0" w:afterAutospacing="0" w:line="360" w:lineRule="auto"/>
        <w:ind w:left="283" w:firstLine="709"/>
        <w:jc w:val="both"/>
        <w:rPr>
          <w:color w:val="000000" w:themeColor="text1"/>
          <w:sz w:val="28"/>
        </w:rPr>
      </w:pPr>
      <w:r w:rsidRPr="00970BE6">
        <w:rPr>
          <w:color w:val="000000" w:themeColor="text1"/>
          <w:sz w:val="28"/>
          <w:szCs w:val="28"/>
        </w:rPr>
        <w:t xml:space="preserve">Таким чином, методика ціноутворення — це сукупність більш конкретних правил побудови ціни, які відображають специфіку галузей, виробництв, продуктів. </w:t>
      </w:r>
    </w:p>
    <w:p w14:paraId="3BA030C1" w14:textId="77777777" w:rsidR="00413369" w:rsidRPr="00970BE6" w:rsidRDefault="00413369" w:rsidP="00413369">
      <w:pPr>
        <w:pStyle w:val="NormalWeb"/>
        <w:spacing w:before="0" w:beforeAutospacing="0" w:after="0" w:afterAutospacing="0" w:line="360" w:lineRule="auto"/>
        <w:ind w:left="283" w:firstLine="709"/>
        <w:jc w:val="both"/>
        <w:rPr>
          <w:color w:val="000000" w:themeColor="text1"/>
          <w:sz w:val="28"/>
        </w:rPr>
      </w:pPr>
      <w:r w:rsidRPr="00970BE6">
        <w:rPr>
          <w:color w:val="000000" w:themeColor="text1"/>
          <w:sz w:val="28"/>
          <w:szCs w:val="28"/>
        </w:rPr>
        <w:t xml:space="preserve">В умовах адміністративного регулювання економіки всі елементи ціни виступають у формі нормативів, встановлених керуючими органами. В умовах ринкової економіки ціна не є нормативом. Основний масив цін представлений вільними цінами, використовувані разом з ними регульовані ціни не ідентичні фіксованим адміністративним цінам. Ступінь свободи, важелі цінового регулювання неоднакові і залежать від специфіки конкретної галузі і виробництва. Це методичний аспект ціноутворення. Із поняттям «методологія ціноутворення» пов'язують таку категорію, як модель ціни. </w:t>
      </w:r>
    </w:p>
    <w:p w14:paraId="0B7B40F8" w14:textId="1667B791" w:rsidR="00413369" w:rsidRPr="00970BE6" w:rsidRDefault="00413369" w:rsidP="00413369">
      <w:pPr>
        <w:pStyle w:val="NormalWeb"/>
        <w:spacing w:before="0" w:beforeAutospacing="0" w:after="0" w:afterAutospacing="0" w:line="360" w:lineRule="auto"/>
        <w:ind w:left="283" w:firstLine="709"/>
        <w:jc w:val="both"/>
        <w:rPr>
          <w:color w:val="000000" w:themeColor="text1"/>
          <w:sz w:val="28"/>
          <w:lang w:val="en-US"/>
        </w:rPr>
      </w:pPr>
      <w:r w:rsidRPr="00970BE6">
        <w:rPr>
          <w:color w:val="000000" w:themeColor="text1"/>
          <w:sz w:val="28"/>
          <w:szCs w:val="28"/>
        </w:rPr>
        <w:t xml:space="preserve">Модель ціни — це найбільш принципова форма виразу ціни як економічної категорії. Модель ціни, як і методологія ціноутворення, визначається в першу чергу типом господарської системи. Тип господарської системи, пов'язана з ним методологія ціноутворення, модель ціни — ось вихідні умови, що визначають цінову поведінку учасників господарського процесу. Цінові методи - це методи формування цін на товари і послуги в рамках прийнятої цінової стратегії. </w:t>
      </w:r>
      <w:r w:rsidR="00DC2F4A" w:rsidRPr="00970BE6">
        <w:rPr>
          <w:color w:val="000000" w:themeColor="text1"/>
          <w:sz w:val="28"/>
          <w:szCs w:val="28"/>
          <w:lang w:val="en-US"/>
        </w:rPr>
        <w:t>[2]</w:t>
      </w:r>
    </w:p>
    <w:p w14:paraId="012E63E4" w14:textId="77777777" w:rsidR="00E42711" w:rsidRPr="00970BE6" w:rsidRDefault="00E42711" w:rsidP="003845A5">
      <w:pPr>
        <w:spacing w:line="360" w:lineRule="atLeast"/>
        <w:ind w:firstLine="709"/>
        <w:jc w:val="both"/>
        <w:rPr>
          <w:b/>
          <w:bCs/>
          <w:color w:val="000000" w:themeColor="text1"/>
          <w:sz w:val="28"/>
          <w:szCs w:val="28"/>
          <w:lang w:val="uk-UA"/>
        </w:rPr>
      </w:pPr>
    </w:p>
    <w:p w14:paraId="276210E5" w14:textId="77777777" w:rsidR="00E42711" w:rsidRPr="00970BE6" w:rsidRDefault="00E42711" w:rsidP="003845A5">
      <w:pPr>
        <w:spacing w:line="360" w:lineRule="atLeast"/>
        <w:ind w:firstLine="709"/>
        <w:jc w:val="both"/>
        <w:rPr>
          <w:b/>
          <w:bCs/>
          <w:i/>
          <w:iCs/>
          <w:color w:val="000000" w:themeColor="text1"/>
          <w:sz w:val="28"/>
          <w:szCs w:val="28"/>
          <w:lang w:val="uk-UA"/>
        </w:rPr>
      </w:pPr>
    </w:p>
    <w:p w14:paraId="3914451C" w14:textId="1249EF9A" w:rsidR="00E42711" w:rsidRPr="00970BE6" w:rsidRDefault="00E42711" w:rsidP="003845A5">
      <w:pPr>
        <w:spacing w:line="360" w:lineRule="atLeast"/>
        <w:ind w:firstLine="709"/>
        <w:jc w:val="both"/>
        <w:rPr>
          <w:b/>
          <w:bCs/>
          <w:i/>
          <w:iCs/>
          <w:color w:val="000000" w:themeColor="text1"/>
          <w:sz w:val="28"/>
          <w:szCs w:val="28"/>
          <w:lang w:val="uk-UA"/>
        </w:rPr>
      </w:pPr>
    </w:p>
    <w:p w14:paraId="3979B0FA" w14:textId="0C872BFC" w:rsidR="003D0BE1" w:rsidRPr="00970BE6" w:rsidRDefault="003D0BE1" w:rsidP="003845A5">
      <w:pPr>
        <w:spacing w:line="360" w:lineRule="atLeast"/>
        <w:ind w:firstLine="709"/>
        <w:jc w:val="both"/>
        <w:rPr>
          <w:b/>
          <w:bCs/>
          <w:i/>
          <w:iCs/>
          <w:color w:val="000000" w:themeColor="text1"/>
          <w:sz w:val="28"/>
          <w:szCs w:val="28"/>
          <w:lang w:val="uk-UA"/>
        </w:rPr>
      </w:pPr>
    </w:p>
    <w:p w14:paraId="38AF08C3" w14:textId="30B27AC5" w:rsidR="003D0BE1" w:rsidRPr="00301C98" w:rsidRDefault="003D0BE1" w:rsidP="00130B01">
      <w:pPr>
        <w:pStyle w:val="ListParagraph"/>
        <w:numPr>
          <w:ilvl w:val="1"/>
          <w:numId w:val="7"/>
        </w:numPr>
        <w:spacing w:line="360" w:lineRule="auto"/>
        <w:ind w:left="284" w:firstLine="709"/>
        <w:jc w:val="both"/>
        <w:outlineLvl w:val="1"/>
        <w:rPr>
          <w:rFonts w:ascii="Times New Roman" w:hAnsi="Times New Roman" w:cs="Times New Roman"/>
          <w:b/>
          <w:bCs/>
          <w:color w:val="000000" w:themeColor="text1"/>
          <w:sz w:val="28"/>
          <w:szCs w:val="28"/>
        </w:rPr>
      </w:pPr>
      <w:bookmarkStart w:id="5" w:name="_Toc129447155"/>
      <w:r w:rsidRPr="00301C98">
        <w:rPr>
          <w:rFonts w:ascii="Times New Roman" w:hAnsi="Times New Roman" w:cs="Times New Roman"/>
          <w:b/>
          <w:bCs/>
          <w:color w:val="000000" w:themeColor="text1"/>
          <w:sz w:val="28"/>
          <w:szCs w:val="28"/>
        </w:rPr>
        <w:lastRenderedPageBreak/>
        <w:t>Моделі ціноутворення на основі різноманітних факторів</w:t>
      </w:r>
      <w:bookmarkEnd w:id="5"/>
    </w:p>
    <w:p w14:paraId="3BA544F8" w14:textId="77777777" w:rsidR="00E42711" w:rsidRPr="00970BE6" w:rsidRDefault="00E42711" w:rsidP="003845A5">
      <w:pPr>
        <w:spacing w:line="360" w:lineRule="atLeast"/>
        <w:ind w:firstLine="709"/>
        <w:jc w:val="both"/>
        <w:rPr>
          <w:b/>
          <w:bCs/>
          <w:i/>
          <w:iCs/>
          <w:color w:val="000000" w:themeColor="text1"/>
          <w:sz w:val="28"/>
          <w:szCs w:val="28"/>
          <w:lang w:val="uk-UA"/>
        </w:rPr>
      </w:pPr>
    </w:p>
    <w:p w14:paraId="086601A5" w14:textId="59AC221B" w:rsidR="00553466" w:rsidRPr="00970BE6" w:rsidRDefault="00F43476" w:rsidP="003845A5">
      <w:pPr>
        <w:spacing w:line="360" w:lineRule="atLeast"/>
        <w:ind w:firstLine="709"/>
        <w:jc w:val="both"/>
        <w:rPr>
          <w:color w:val="000000" w:themeColor="text1"/>
          <w:sz w:val="28"/>
          <w:szCs w:val="28"/>
        </w:rPr>
      </w:pPr>
      <w:r w:rsidRPr="00970BE6">
        <w:rPr>
          <w:b/>
          <w:bCs/>
          <w:i/>
          <w:iCs/>
          <w:color w:val="000000" w:themeColor="text1"/>
          <w:sz w:val="28"/>
          <w:szCs w:val="28"/>
          <w:lang w:val="uk-UA"/>
        </w:rPr>
        <w:t>Модель ціноутворення на основі змінних виробничих витрат.</w:t>
      </w:r>
    </w:p>
    <w:p w14:paraId="0950D7FC" w14:textId="134078F1" w:rsidR="00F43476" w:rsidRPr="00970BE6" w:rsidRDefault="00000000" w:rsidP="00F43476">
      <w:pPr>
        <w:spacing w:line="360" w:lineRule="atLeast"/>
        <w:ind w:firstLine="709"/>
        <w:jc w:val="center"/>
        <w:rPr>
          <w:color w:val="000000" w:themeColor="text1"/>
          <w:sz w:val="28"/>
          <w:szCs w:val="28"/>
        </w:rPr>
      </w:pPr>
      <m:oMath>
        <m:sSub>
          <m:sSubPr>
            <m:ctrlPr>
              <w:rPr>
                <w:rFonts w:ascii="Cambria Math" w:hAnsi="Cambria Math"/>
                <w:i/>
                <w:color w:val="000000" w:themeColor="text1"/>
                <w:sz w:val="32"/>
                <w:szCs w:val="32"/>
                <w:lang w:val="uk-UA"/>
              </w:rPr>
            </m:ctrlPr>
          </m:sSubPr>
          <m:e>
            <m:r>
              <w:rPr>
                <w:rFonts w:ascii="Cambria Math" w:hAnsi="Cambria Math"/>
                <w:color w:val="000000" w:themeColor="text1"/>
                <w:sz w:val="32"/>
                <w:szCs w:val="32"/>
                <w:lang w:val="uk-UA"/>
              </w:rPr>
              <m:t>Ц</m:t>
            </m:r>
          </m:e>
          <m:sub>
            <m:r>
              <w:rPr>
                <w:rFonts w:ascii="Cambria Math" w:hAnsi="Cambria Math"/>
                <w:color w:val="000000" w:themeColor="text1"/>
                <w:sz w:val="32"/>
                <w:szCs w:val="32"/>
                <w:lang w:val="uk-UA"/>
              </w:rPr>
              <m:t>0</m:t>
            </m:r>
          </m:sub>
        </m:sSub>
        <m:r>
          <w:rPr>
            <w:rFonts w:ascii="Cambria Math" w:hAnsi="Cambria Math"/>
            <w:color w:val="000000" w:themeColor="text1"/>
            <w:sz w:val="32"/>
            <w:szCs w:val="32"/>
            <w:lang w:val="uk-UA"/>
          </w:rPr>
          <m:t>=</m:t>
        </m:r>
        <m:r>
          <m:rPr>
            <m:sty m:val="p"/>
          </m:rPr>
          <w:rPr>
            <w:rFonts w:ascii="Cambria Math" w:hAnsi="Cambria Math"/>
            <w:color w:val="000000" w:themeColor="text1"/>
            <w:sz w:val="32"/>
            <w:szCs w:val="32"/>
            <w:lang w:val="uk-UA"/>
          </w:rPr>
          <m:t xml:space="preserve">зв+зв × </m:t>
        </m:r>
        <m:f>
          <m:fPr>
            <m:type m:val="lin"/>
            <m:ctrlPr>
              <w:rPr>
                <w:rFonts w:ascii="Cambria Math" w:hAnsi="Cambria Math"/>
                <w:iCs/>
                <w:color w:val="000000" w:themeColor="text1"/>
                <w:sz w:val="32"/>
                <w:szCs w:val="32"/>
                <w:lang w:val="uk-UA"/>
              </w:rPr>
            </m:ctrlPr>
          </m:fPr>
          <m:num>
            <m:r>
              <w:rPr>
                <w:rFonts w:ascii="Cambria Math" w:hAnsi="Cambria Math"/>
                <w:color w:val="000000" w:themeColor="text1"/>
                <w:sz w:val="32"/>
                <w:szCs w:val="32"/>
                <w:lang w:val="uk-UA"/>
              </w:rPr>
              <m:t>Н</m:t>
            </m:r>
          </m:num>
          <m:den>
            <m:r>
              <w:rPr>
                <w:rFonts w:ascii="Cambria Math" w:hAnsi="Cambria Math"/>
                <w:color w:val="000000" w:themeColor="text1"/>
                <w:sz w:val="32"/>
                <w:szCs w:val="32"/>
                <w:lang w:val="uk-UA"/>
              </w:rPr>
              <m:t>100</m:t>
            </m:r>
          </m:den>
        </m:f>
        <m:r>
          <m:rPr>
            <m:sty m:val="p"/>
          </m:rPr>
          <w:rPr>
            <w:rFonts w:ascii="Cambria Math" w:hAnsi="Cambria Math"/>
            <w:color w:val="000000" w:themeColor="text1"/>
            <w:sz w:val="32"/>
            <w:szCs w:val="32"/>
            <w:lang w:val="uk-UA"/>
          </w:rPr>
          <m:t xml:space="preserve"> </m:t>
        </m:r>
      </m:oMath>
      <w:r w:rsidR="003845A5" w:rsidRPr="00970BE6">
        <w:rPr>
          <w:color w:val="000000" w:themeColor="text1"/>
          <w:sz w:val="28"/>
          <w:szCs w:val="28"/>
          <w:lang w:val="uk-UA"/>
        </w:rPr>
        <w:t xml:space="preserve"> </w:t>
      </w:r>
      <w:r w:rsidR="00F43476" w:rsidRPr="00970BE6">
        <w:rPr>
          <w:color w:val="000000" w:themeColor="text1"/>
          <w:sz w:val="28"/>
          <w:szCs w:val="28"/>
          <w:lang w:val="uk-UA"/>
        </w:rPr>
        <w:t>      (1</w:t>
      </w:r>
      <w:r w:rsidR="00554CAF" w:rsidRPr="00970BE6">
        <w:rPr>
          <w:color w:val="000000" w:themeColor="text1"/>
          <w:sz w:val="28"/>
          <w:szCs w:val="28"/>
          <w:lang w:val="en-US"/>
        </w:rPr>
        <w:t>.</w:t>
      </w:r>
      <w:r w:rsidR="0006640B" w:rsidRPr="00970BE6">
        <w:rPr>
          <w:color w:val="000000" w:themeColor="text1"/>
          <w:sz w:val="28"/>
          <w:szCs w:val="28"/>
          <w:lang w:val="uk-UA"/>
        </w:rPr>
        <w:t>4</w:t>
      </w:r>
      <w:r w:rsidR="00554CAF" w:rsidRPr="00970BE6">
        <w:rPr>
          <w:color w:val="000000" w:themeColor="text1"/>
          <w:sz w:val="28"/>
          <w:szCs w:val="28"/>
          <w:lang w:val="en-US"/>
        </w:rPr>
        <w:t>.1</w:t>
      </w:r>
      <w:r w:rsidR="00F43476" w:rsidRPr="00970BE6">
        <w:rPr>
          <w:color w:val="000000" w:themeColor="text1"/>
          <w:sz w:val="28"/>
          <w:szCs w:val="28"/>
          <w:lang w:val="uk-UA"/>
        </w:rPr>
        <w:t>)</w:t>
      </w:r>
    </w:p>
    <w:p w14:paraId="7D7AA640" w14:textId="131F5256" w:rsidR="00F43476" w:rsidRPr="00970BE6" w:rsidRDefault="00F43476" w:rsidP="00F43476">
      <w:pPr>
        <w:spacing w:line="360" w:lineRule="atLeast"/>
        <w:ind w:firstLine="709"/>
        <w:jc w:val="both"/>
        <w:rPr>
          <w:color w:val="000000" w:themeColor="text1"/>
          <w:sz w:val="28"/>
          <w:szCs w:val="28"/>
        </w:rPr>
      </w:pPr>
      <w:r w:rsidRPr="00970BE6">
        <w:rPr>
          <w:color w:val="000000" w:themeColor="text1"/>
          <w:sz w:val="28"/>
          <w:szCs w:val="28"/>
          <w:lang w:val="uk-UA"/>
        </w:rPr>
        <w:t>де</w:t>
      </w:r>
      <w:r w:rsidRPr="00970BE6">
        <w:rPr>
          <w:rStyle w:val="apple-converted-space"/>
          <w:color w:val="000000" w:themeColor="text1"/>
          <w:sz w:val="28"/>
          <w:szCs w:val="28"/>
          <w:lang w:val="uk-UA"/>
        </w:rPr>
        <w:t> </w:t>
      </w:r>
      <w:r w:rsidRPr="00970BE6">
        <w:rPr>
          <w:color w:val="000000" w:themeColor="text1"/>
          <w:sz w:val="28"/>
          <w:szCs w:val="28"/>
          <w:vertAlign w:val="subscript"/>
          <w:lang w:val="uk-UA"/>
        </w:rPr>
        <w:fldChar w:fldCharType="begin"/>
      </w:r>
      <w:r w:rsidRPr="00970BE6">
        <w:rPr>
          <w:color w:val="000000" w:themeColor="text1"/>
          <w:sz w:val="28"/>
          <w:szCs w:val="28"/>
          <w:vertAlign w:val="subscript"/>
          <w:lang w:val="uk-UA"/>
        </w:rPr>
        <w:instrText xml:space="preserve"> INCLUDEPICTURE "/Users/maksimmarcuk/Library/Group Containers/UBF8T346G9.ms/WebArchiveCopyPasteTempFiles/com.microsoft.Word/image002.gif" \* MERGEFORMATINET </w:instrText>
      </w:r>
      <w:r w:rsidRPr="00970BE6">
        <w:rPr>
          <w:color w:val="000000" w:themeColor="text1"/>
          <w:sz w:val="28"/>
          <w:szCs w:val="28"/>
          <w:vertAlign w:val="subscript"/>
          <w:lang w:val="uk-UA"/>
        </w:rPr>
        <w:fldChar w:fldCharType="separate"/>
      </w:r>
      <w:r w:rsidRPr="00970BE6">
        <w:rPr>
          <w:noProof/>
          <w:color w:val="000000" w:themeColor="text1"/>
          <w:sz w:val="28"/>
          <w:szCs w:val="28"/>
          <w:vertAlign w:val="subscript"/>
          <w:lang w:val="uk-UA"/>
        </w:rPr>
        <w:drawing>
          <wp:inline distT="0" distB="0" distL="0" distR="0" wp14:anchorId="19A09ECF" wp14:editId="7221BB67">
            <wp:extent cx="315595" cy="307340"/>
            <wp:effectExtent l="0" t="0" r="0" b="0"/>
            <wp:docPr id="18" name="Picture 1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595" cy="307340"/>
                    </a:xfrm>
                    <a:prstGeom prst="rect">
                      <a:avLst/>
                    </a:prstGeom>
                    <a:noFill/>
                    <a:ln>
                      <a:noFill/>
                    </a:ln>
                  </pic:spPr>
                </pic:pic>
              </a:graphicData>
            </a:graphic>
          </wp:inline>
        </w:drawing>
      </w:r>
      <w:r w:rsidRPr="00970BE6">
        <w:rPr>
          <w:color w:val="000000" w:themeColor="text1"/>
          <w:sz w:val="28"/>
          <w:szCs w:val="28"/>
          <w:vertAlign w:val="subscript"/>
          <w:lang w:val="uk-UA"/>
        </w:rPr>
        <w:fldChar w:fldCharType="end"/>
      </w:r>
      <w:r w:rsidRPr="00970BE6">
        <w:rPr>
          <w:color w:val="000000" w:themeColor="text1"/>
          <w:sz w:val="28"/>
          <w:szCs w:val="28"/>
          <w:lang w:val="uk-UA"/>
        </w:rPr>
        <w:t> - ціна за одиницю продукції, грн.;</w:t>
      </w:r>
      <w:r w:rsidRPr="00970BE6">
        <w:rPr>
          <w:rStyle w:val="apple-converted-space"/>
          <w:color w:val="000000" w:themeColor="text1"/>
          <w:sz w:val="28"/>
          <w:szCs w:val="28"/>
          <w:lang w:val="uk-UA"/>
        </w:rPr>
        <w:t> </w:t>
      </w:r>
      <w:r w:rsidRPr="00970BE6">
        <w:rPr>
          <w:color w:val="000000" w:themeColor="text1"/>
          <w:sz w:val="28"/>
          <w:szCs w:val="28"/>
          <w:vertAlign w:val="subscript"/>
          <w:lang w:val="uk-UA"/>
        </w:rPr>
        <w:fldChar w:fldCharType="begin"/>
      </w:r>
      <w:r w:rsidRPr="00970BE6">
        <w:rPr>
          <w:color w:val="000000" w:themeColor="text1"/>
          <w:sz w:val="28"/>
          <w:szCs w:val="28"/>
          <w:vertAlign w:val="subscript"/>
          <w:lang w:val="uk-UA"/>
        </w:rPr>
        <w:instrText xml:space="preserve"> INCLUDEPICTURE "/Users/maksimmarcuk/Library/Group Containers/UBF8T346G9.ms/WebArchiveCopyPasteTempFiles/com.microsoft.Word/image003.gif" \* MERGEFORMATINET </w:instrText>
      </w:r>
      <w:r w:rsidRPr="00970BE6">
        <w:rPr>
          <w:color w:val="000000" w:themeColor="text1"/>
          <w:sz w:val="28"/>
          <w:szCs w:val="28"/>
          <w:vertAlign w:val="subscript"/>
          <w:lang w:val="uk-UA"/>
        </w:rPr>
        <w:fldChar w:fldCharType="separate"/>
      </w:r>
      <w:r w:rsidRPr="00970BE6">
        <w:rPr>
          <w:noProof/>
          <w:color w:val="000000" w:themeColor="text1"/>
          <w:sz w:val="28"/>
          <w:szCs w:val="28"/>
          <w:vertAlign w:val="subscript"/>
          <w:lang w:val="uk-UA"/>
        </w:rPr>
        <w:drawing>
          <wp:inline distT="0" distB="0" distL="0" distR="0" wp14:anchorId="41F93BD3" wp14:editId="01716110">
            <wp:extent cx="241300" cy="215900"/>
            <wp:effectExtent l="0" t="0" r="0" b="0"/>
            <wp:docPr id="17" name="Picture 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300" cy="215900"/>
                    </a:xfrm>
                    <a:prstGeom prst="rect">
                      <a:avLst/>
                    </a:prstGeom>
                    <a:noFill/>
                    <a:ln>
                      <a:noFill/>
                    </a:ln>
                  </pic:spPr>
                </pic:pic>
              </a:graphicData>
            </a:graphic>
          </wp:inline>
        </w:drawing>
      </w:r>
      <w:r w:rsidRPr="00970BE6">
        <w:rPr>
          <w:color w:val="000000" w:themeColor="text1"/>
          <w:sz w:val="28"/>
          <w:szCs w:val="28"/>
          <w:vertAlign w:val="subscript"/>
          <w:lang w:val="uk-UA"/>
        </w:rPr>
        <w:fldChar w:fldCharType="end"/>
      </w:r>
      <w:r w:rsidRPr="00970BE6">
        <w:rPr>
          <w:color w:val="000000" w:themeColor="text1"/>
          <w:sz w:val="28"/>
          <w:szCs w:val="28"/>
          <w:lang w:val="uk-UA"/>
        </w:rPr>
        <w:t> - націнка, %;</w:t>
      </w:r>
      <w:r w:rsidRPr="00970BE6">
        <w:rPr>
          <w:rStyle w:val="apple-converted-space"/>
          <w:color w:val="000000" w:themeColor="text1"/>
          <w:sz w:val="28"/>
          <w:szCs w:val="28"/>
          <w:lang w:val="uk-UA"/>
        </w:rPr>
        <w:t> </w:t>
      </w:r>
      <w:r w:rsidRPr="00970BE6">
        <w:rPr>
          <w:color w:val="000000" w:themeColor="text1"/>
          <w:sz w:val="28"/>
          <w:szCs w:val="28"/>
          <w:vertAlign w:val="subscript"/>
          <w:lang w:val="uk-UA"/>
        </w:rPr>
        <w:fldChar w:fldCharType="begin"/>
      </w:r>
      <w:r w:rsidRPr="00970BE6">
        <w:rPr>
          <w:color w:val="000000" w:themeColor="text1"/>
          <w:sz w:val="28"/>
          <w:szCs w:val="28"/>
          <w:vertAlign w:val="subscript"/>
          <w:lang w:val="uk-UA"/>
        </w:rPr>
        <w:instrText xml:space="preserve"> INCLUDEPICTURE "/Users/maksimmarcuk/Library/Group Containers/UBF8T346G9.ms/WebArchiveCopyPasteTempFiles/com.microsoft.Word/image004.gif" \* MERGEFORMATINET </w:instrText>
      </w:r>
      <w:r w:rsidRPr="00970BE6">
        <w:rPr>
          <w:color w:val="000000" w:themeColor="text1"/>
          <w:sz w:val="28"/>
          <w:szCs w:val="28"/>
          <w:vertAlign w:val="subscript"/>
          <w:lang w:val="uk-UA"/>
        </w:rPr>
        <w:fldChar w:fldCharType="separate"/>
      </w:r>
      <w:r w:rsidRPr="00970BE6">
        <w:rPr>
          <w:noProof/>
          <w:color w:val="000000" w:themeColor="text1"/>
          <w:sz w:val="28"/>
          <w:szCs w:val="28"/>
          <w:vertAlign w:val="subscript"/>
          <w:lang w:val="uk-UA"/>
        </w:rPr>
        <w:drawing>
          <wp:inline distT="0" distB="0" distL="0" distR="0" wp14:anchorId="1178D237" wp14:editId="35159C30">
            <wp:extent cx="257810" cy="199390"/>
            <wp:effectExtent l="0" t="0" r="0" b="0"/>
            <wp:docPr id="16" name="Picture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810" cy="199390"/>
                    </a:xfrm>
                    <a:prstGeom prst="rect">
                      <a:avLst/>
                    </a:prstGeom>
                    <a:noFill/>
                    <a:ln>
                      <a:noFill/>
                    </a:ln>
                  </pic:spPr>
                </pic:pic>
              </a:graphicData>
            </a:graphic>
          </wp:inline>
        </w:drawing>
      </w:r>
      <w:r w:rsidRPr="00970BE6">
        <w:rPr>
          <w:color w:val="000000" w:themeColor="text1"/>
          <w:sz w:val="28"/>
          <w:szCs w:val="28"/>
          <w:vertAlign w:val="subscript"/>
          <w:lang w:val="uk-UA"/>
        </w:rPr>
        <w:fldChar w:fldCharType="end"/>
      </w:r>
      <w:r w:rsidRPr="00970BE6">
        <w:rPr>
          <w:color w:val="000000" w:themeColor="text1"/>
          <w:sz w:val="28"/>
          <w:szCs w:val="28"/>
          <w:lang w:val="uk-UA"/>
        </w:rPr>
        <w:t>- змінні виробничі витрати на одиницю, грн..</w:t>
      </w:r>
    </w:p>
    <w:p w14:paraId="3E23AE3D" w14:textId="2366E23A" w:rsidR="003845A5" w:rsidRPr="00970BE6" w:rsidRDefault="003845A5" w:rsidP="00F43476">
      <w:pPr>
        <w:spacing w:line="360" w:lineRule="atLeast"/>
        <w:ind w:firstLine="709"/>
        <w:jc w:val="center"/>
        <w:rPr>
          <w:color w:val="000000" w:themeColor="text1"/>
          <w:sz w:val="28"/>
          <w:szCs w:val="28"/>
          <w:lang w:val="uk-UA"/>
        </w:rPr>
      </w:pPr>
    </w:p>
    <w:p w14:paraId="6548DEEE" w14:textId="78D52569" w:rsidR="00F43476" w:rsidRPr="00970BE6" w:rsidRDefault="003845A5" w:rsidP="00F43476">
      <w:pPr>
        <w:spacing w:line="360" w:lineRule="atLeast"/>
        <w:ind w:firstLine="709"/>
        <w:jc w:val="center"/>
        <w:rPr>
          <w:color w:val="000000" w:themeColor="text1"/>
          <w:sz w:val="28"/>
          <w:szCs w:val="28"/>
        </w:rPr>
      </w:pPr>
      <m:oMath>
        <m:r>
          <w:rPr>
            <w:rFonts w:ascii="Cambria Math" w:hAnsi="Cambria Math"/>
            <w:color w:val="000000" w:themeColor="text1"/>
            <w:sz w:val="32"/>
            <w:szCs w:val="32"/>
            <w:lang w:val="uk-UA"/>
          </w:rPr>
          <m:t xml:space="preserve">Н= </m:t>
        </m:r>
        <m:f>
          <m:fPr>
            <m:ctrlPr>
              <w:rPr>
                <w:rFonts w:ascii="Cambria Math" w:hAnsi="Cambria Math"/>
                <w:i/>
                <w:color w:val="000000" w:themeColor="text1"/>
                <w:sz w:val="32"/>
                <w:szCs w:val="32"/>
                <w:lang w:val="uk-UA"/>
              </w:rPr>
            </m:ctrlPr>
          </m:fPr>
          <m:num>
            <m:r>
              <w:rPr>
                <w:rFonts w:ascii="Cambria Math" w:hAnsi="Cambria Math"/>
                <w:color w:val="000000" w:themeColor="text1"/>
                <w:sz w:val="32"/>
                <w:szCs w:val="32"/>
                <w:lang w:val="uk-UA"/>
              </w:rPr>
              <m:t>р+пн+ов</m:t>
            </m:r>
          </m:num>
          <m:den>
            <m:r>
              <w:rPr>
                <w:rFonts w:ascii="Cambria Math" w:hAnsi="Cambria Math"/>
                <w:color w:val="000000" w:themeColor="text1"/>
                <w:sz w:val="32"/>
                <w:szCs w:val="32"/>
                <w:lang w:val="uk-UA"/>
              </w:rPr>
              <m:t>χ × зв</m:t>
            </m:r>
          </m:den>
        </m:f>
      </m:oMath>
      <w:r w:rsidR="00F43476" w:rsidRPr="00970BE6">
        <w:rPr>
          <w:color w:val="000000" w:themeColor="text1"/>
          <w:sz w:val="28"/>
          <w:szCs w:val="28"/>
          <w:lang w:val="uk-UA"/>
        </w:rPr>
        <w:t> </w:t>
      </w:r>
      <w:r w:rsidRPr="00970BE6">
        <w:rPr>
          <w:color w:val="000000" w:themeColor="text1"/>
          <w:sz w:val="28"/>
          <w:szCs w:val="28"/>
          <w:lang w:val="uk-UA"/>
        </w:rPr>
        <w:t>,</w:t>
      </w:r>
      <w:r w:rsidR="00F43476" w:rsidRPr="00970BE6">
        <w:rPr>
          <w:color w:val="000000" w:themeColor="text1"/>
          <w:sz w:val="28"/>
          <w:szCs w:val="28"/>
          <w:lang w:val="uk-UA"/>
        </w:rPr>
        <w:t>             (</w:t>
      </w:r>
      <w:r w:rsidR="00554CAF" w:rsidRPr="00970BE6">
        <w:rPr>
          <w:color w:val="000000" w:themeColor="text1"/>
          <w:sz w:val="28"/>
          <w:szCs w:val="28"/>
          <w:lang w:val="en-US"/>
        </w:rPr>
        <w:t>1.</w:t>
      </w:r>
      <w:r w:rsidR="0006640B" w:rsidRPr="00970BE6">
        <w:rPr>
          <w:color w:val="000000" w:themeColor="text1"/>
          <w:sz w:val="28"/>
          <w:szCs w:val="28"/>
          <w:lang w:val="uk-UA"/>
        </w:rPr>
        <w:t>4</w:t>
      </w:r>
      <w:r w:rsidR="00554CAF" w:rsidRPr="00970BE6">
        <w:rPr>
          <w:color w:val="000000" w:themeColor="text1"/>
          <w:sz w:val="28"/>
          <w:szCs w:val="28"/>
          <w:lang w:val="en-US"/>
        </w:rPr>
        <w:t>.2</w:t>
      </w:r>
      <w:r w:rsidR="00F43476" w:rsidRPr="00970BE6">
        <w:rPr>
          <w:color w:val="000000" w:themeColor="text1"/>
          <w:sz w:val="28"/>
          <w:szCs w:val="28"/>
          <w:lang w:val="uk-UA"/>
        </w:rPr>
        <w:t>)</w:t>
      </w:r>
    </w:p>
    <w:p w14:paraId="379D5011" w14:textId="11FCC719" w:rsidR="00F43476" w:rsidRPr="00970BE6" w:rsidRDefault="00F43476" w:rsidP="00F43476">
      <w:pPr>
        <w:spacing w:line="360" w:lineRule="atLeast"/>
        <w:ind w:firstLine="709"/>
        <w:jc w:val="both"/>
        <w:rPr>
          <w:color w:val="000000" w:themeColor="text1"/>
          <w:sz w:val="28"/>
          <w:szCs w:val="28"/>
          <w:lang w:val="uk-UA"/>
        </w:rPr>
      </w:pPr>
      <w:r w:rsidRPr="00970BE6">
        <w:rPr>
          <w:color w:val="000000" w:themeColor="text1"/>
          <w:sz w:val="28"/>
          <w:szCs w:val="28"/>
          <w:lang w:val="uk-UA"/>
        </w:rPr>
        <w:t>де</w:t>
      </w:r>
      <w:r w:rsidRPr="00970BE6">
        <w:rPr>
          <w:rStyle w:val="apple-converted-space"/>
          <w:color w:val="000000" w:themeColor="text1"/>
          <w:sz w:val="28"/>
          <w:szCs w:val="28"/>
          <w:lang w:val="uk-UA"/>
        </w:rPr>
        <w:t> </w:t>
      </w:r>
      <w:r w:rsidRPr="00970BE6">
        <w:rPr>
          <w:color w:val="000000" w:themeColor="text1"/>
          <w:sz w:val="28"/>
          <w:szCs w:val="28"/>
          <w:vertAlign w:val="subscript"/>
          <w:lang w:val="uk-UA"/>
        </w:rPr>
        <w:fldChar w:fldCharType="begin"/>
      </w:r>
      <w:r w:rsidRPr="00970BE6">
        <w:rPr>
          <w:color w:val="000000" w:themeColor="text1"/>
          <w:sz w:val="28"/>
          <w:szCs w:val="28"/>
          <w:vertAlign w:val="subscript"/>
          <w:lang w:val="uk-UA"/>
        </w:rPr>
        <w:instrText xml:space="preserve"> INCLUDEPICTURE "/Users/maksimmarcuk/Library/Group Containers/UBF8T346G9.ms/WebArchiveCopyPasteTempFiles/com.microsoft.Word/image006.gif" \* MERGEFORMATINET </w:instrText>
      </w:r>
      <w:r w:rsidRPr="00970BE6">
        <w:rPr>
          <w:color w:val="000000" w:themeColor="text1"/>
          <w:sz w:val="28"/>
          <w:szCs w:val="28"/>
          <w:vertAlign w:val="subscript"/>
          <w:lang w:val="uk-UA"/>
        </w:rPr>
        <w:fldChar w:fldCharType="separate"/>
      </w:r>
      <w:r w:rsidRPr="00970BE6">
        <w:rPr>
          <w:noProof/>
          <w:color w:val="000000" w:themeColor="text1"/>
          <w:sz w:val="28"/>
          <w:szCs w:val="28"/>
          <w:vertAlign w:val="subscript"/>
          <w:lang w:val="uk-UA"/>
        </w:rPr>
        <w:drawing>
          <wp:inline distT="0" distB="0" distL="0" distR="0" wp14:anchorId="278EDBDB" wp14:editId="5C039404">
            <wp:extent cx="199390" cy="215900"/>
            <wp:effectExtent l="0" t="0" r="0" b="0"/>
            <wp:docPr id="14" name="Picture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390" cy="215900"/>
                    </a:xfrm>
                    <a:prstGeom prst="rect">
                      <a:avLst/>
                    </a:prstGeom>
                    <a:noFill/>
                    <a:ln>
                      <a:noFill/>
                    </a:ln>
                  </pic:spPr>
                </pic:pic>
              </a:graphicData>
            </a:graphic>
          </wp:inline>
        </w:drawing>
      </w:r>
      <w:r w:rsidRPr="00970BE6">
        <w:rPr>
          <w:color w:val="000000" w:themeColor="text1"/>
          <w:sz w:val="28"/>
          <w:szCs w:val="28"/>
          <w:vertAlign w:val="subscript"/>
          <w:lang w:val="uk-UA"/>
        </w:rPr>
        <w:fldChar w:fldCharType="end"/>
      </w:r>
      <w:r w:rsidRPr="00970BE6">
        <w:rPr>
          <w:color w:val="000000" w:themeColor="text1"/>
          <w:sz w:val="28"/>
          <w:szCs w:val="28"/>
          <w:lang w:val="uk-UA"/>
        </w:rPr>
        <w:t> - бюджетний прибуток, грн.;</w:t>
      </w:r>
      <w:r w:rsidRPr="00970BE6">
        <w:rPr>
          <w:rStyle w:val="apple-converted-space"/>
          <w:color w:val="000000" w:themeColor="text1"/>
          <w:sz w:val="28"/>
          <w:szCs w:val="28"/>
          <w:lang w:val="uk-UA"/>
        </w:rPr>
        <w:t> </w:t>
      </w:r>
      <w:r w:rsidRPr="00970BE6">
        <w:rPr>
          <w:color w:val="000000" w:themeColor="text1"/>
          <w:sz w:val="28"/>
          <w:szCs w:val="28"/>
          <w:vertAlign w:val="subscript"/>
          <w:lang w:val="uk-UA"/>
        </w:rPr>
        <w:fldChar w:fldCharType="begin"/>
      </w:r>
      <w:r w:rsidRPr="00970BE6">
        <w:rPr>
          <w:color w:val="000000" w:themeColor="text1"/>
          <w:sz w:val="28"/>
          <w:szCs w:val="28"/>
          <w:vertAlign w:val="subscript"/>
          <w:lang w:val="uk-UA"/>
        </w:rPr>
        <w:instrText xml:space="preserve"> INCLUDEPICTURE "/Users/maksimmarcuk/Library/Group Containers/UBF8T346G9.ms/WebArchiveCopyPasteTempFiles/com.microsoft.Word/image007.gif" \* MERGEFORMATINET </w:instrText>
      </w:r>
      <w:r w:rsidRPr="00970BE6">
        <w:rPr>
          <w:color w:val="000000" w:themeColor="text1"/>
          <w:sz w:val="28"/>
          <w:szCs w:val="28"/>
          <w:vertAlign w:val="subscript"/>
          <w:lang w:val="uk-UA"/>
        </w:rPr>
        <w:fldChar w:fldCharType="separate"/>
      </w:r>
      <w:r w:rsidRPr="00970BE6">
        <w:rPr>
          <w:noProof/>
          <w:color w:val="000000" w:themeColor="text1"/>
          <w:sz w:val="28"/>
          <w:szCs w:val="28"/>
          <w:vertAlign w:val="subscript"/>
          <w:lang w:val="uk-UA"/>
        </w:rPr>
        <w:drawing>
          <wp:inline distT="0" distB="0" distL="0" distR="0" wp14:anchorId="2E95377A" wp14:editId="6F7BCC53">
            <wp:extent cx="266065" cy="215900"/>
            <wp:effectExtent l="0" t="0" r="635" b="0"/>
            <wp:docPr id="13" name="Picture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065" cy="215900"/>
                    </a:xfrm>
                    <a:prstGeom prst="rect">
                      <a:avLst/>
                    </a:prstGeom>
                    <a:noFill/>
                    <a:ln>
                      <a:noFill/>
                    </a:ln>
                  </pic:spPr>
                </pic:pic>
              </a:graphicData>
            </a:graphic>
          </wp:inline>
        </w:drawing>
      </w:r>
      <w:r w:rsidRPr="00970BE6">
        <w:rPr>
          <w:color w:val="000000" w:themeColor="text1"/>
          <w:sz w:val="28"/>
          <w:szCs w:val="28"/>
          <w:vertAlign w:val="subscript"/>
          <w:lang w:val="uk-UA"/>
        </w:rPr>
        <w:fldChar w:fldCharType="end"/>
      </w:r>
      <w:r w:rsidRPr="00970BE6">
        <w:rPr>
          <w:color w:val="000000" w:themeColor="text1"/>
          <w:sz w:val="28"/>
          <w:szCs w:val="28"/>
          <w:lang w:val="uk-UA"/>
        </w:rPr>
        <w:t>- постійні виробничі витрати, грн..;</w:t>
      </w:r>
      <w:r w:rsidRPr="00970BE6">
        <w:rPr>
          <w:rStyle w:val="apple-converted-space"/>
          <w:color w:val="000000" w:themeColor="text1"/>
          <w:sz w:val="28"/>
          <w:szCs w:val="28"/>
          <w:lang w:val="uk-UA"/>
        </w:rPr>
        <w:t> </w:t>
      </w:r>
      <w:r w:rsidRPr="00970BE6">
        <w:rPr>
          <w:color w:val="000000" w:themeColor="text1"/>
          <w:sz w:val="28"/>
          <w:szCs w:val="28"/>
          <w:vertAlign w:val="subscript"/>
          <w:lang w:val="uk-UA"/>
        </w:rPr>
        <w:fldChar w:fldCharType="begin"/>
      </w:r>
      <w:r w:rsidRPr="00970BE6">
        <w:rPr>
          <w:color w:val="000000" w:themeColor="text1"/>
          <w:sz w:val="28"/>
          <w:szCs w:val="28"/>
          <w:vertAlign w:val="subscript"/>
          <w:lang w:val="uk-UA"/>
        </w:rPr>
        <w:instrText xml:space="preserve"> INCLUDEPICTURE "/Users/maksimmarcuk/Library/Group Containers/UBF8T346G9.ms/WebArchiveCopyPasteTempFiles/com.microsoft.Word/image008.gif" \* MERGEFORMATINET </w:instrText>
      </w:r>
      <w:r w:rsidRPr="00970BE6">
        <w:rPr>
          <w:color w:val="000000" w:themeColor="text1"/>
          <w:sz w:val="28"/>
          <w:szCs w:val="28"/>
          <w:vertAlign w:val="subscript"/>
          <w:lang w:val="uk-UA"/>
        </w:rPr>
        <w:fldChar w:fldCharType="separate"/>
      </w:r>
      <w:r w:rsidRPr="00970BE6">
        <w:rPr>
          <w:noProof/>
          <w:color w:val="000000" w:themeColor="text1"/>
          <w:sz w:val="28"/>
          <w:szCs w:val="28"/>
          <w:vertAlign w:val="subscript"/>
          <w:lang w:val="uk-UA"/>
        </w:rPr>
        <w:drawing>
          <wp:inline distT="0" distB="0" distL="0" distR="0" wp14:anchorId="2D7E11C6" wp14:editId="134BBBC0">
            <wp:extent cx="257810" cy="191135"/>
            <wp:effectExtent l="0" t="0" r="0" b="0"/>
            <wp:docPr id="12" name="Pictur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810" cy="191135"/>
                    </a:xfrm>
                    <a:prstGeom prst="rect">
                      <a:avLst/>
                    </a:prstGeom>
                    <a:noFill/>
                    <a:ln>
                      <a:noFill/>
                    </a:ln>
                  </pic:spPr>
                </pic:pic>
              </a:graphicData>
            </a:graphic>
          </wp:inline>
        </w:drawing>
      </w:r>
      <w:r w:rsidRPr="00970BE6">
        <w:rPr>
          <w:color w:val="000000" w:themeColor="text1"/>
          <w:sz w:val="28"/>
          <w:szCs w:val="28"/>
          <w:vertAlign w:val="subscript"/>
          <w:lang w:val="uk-UA"/>
        </w:rPr>
        <w:fldChar w:fldCharType="end"/>
      </w:r>
      <w:r w:rsidRPr="00970BE6">
        <w:rPr>
          <w:color w:val="000000" w:themeColor="text1"/>
          <w:sz w:val="28"/>
          <w:szCs w:val="28"/>
          <w:lang w:val="uk-UA"/>
        </w:rPr>
        <w:t> - операційні витрати, грн.;</w:t>
      </w:r>
      <w:r w:rsidRPr="00970BE6">
        <w:rPr>
          <w:rStyle w:val="apple-converted-space"/>
          <w:color w:val="000000" w:themeColor="text1"/>
          <w:sz w:val="28"/>
          <w:szCs w:val="28"/>
          <w:lang w:val="uk-UA"/>
        </w:rPr>
        <w:t> </w:t>
      </w:r>
      <w:r w:rsidRPr="00970BE6">
        <w:rPr>
          <w:color w:val="000000" w:themeColor="text1"/>
          <w:sz w:val="28"/>
          <w:szCs w:val="28"/>
          <w:vertAlign w:val="subscript"/>
          <w:lang w:val="uk-UA"/>
        </w:rPr>
        <w:fldChar w:fldCharType="begin"/>
      </w:r>
      <w:r w:rsidRPr="00970BE6">
        <w:rPr>
          <w:color w:val="000000" w:themeColor="text1"/>
          <w:sz w:val="28"/>
          <w:szCs w:val="28"/>
          <w:vertAlign w:val="subscript"/>
          <w:lang w:val="uk-UA"/>
        </w:rPr>
        <w:instrText xml:space="preserve"> INCLUDEPICTURE "/Users/maksimmarcuk/Library/Group Containers/UBF8T346G9.ms/WebArchiveCopyPasteTempFiles/com.microsoft.Word/image009.gif" \* MERGEFORMATINET </w:instrText>
      </w:r>
      <w:r w:rsidRPr="00970BE6">
        <w:rPr>
          <w:color w:val="000000" w:themeColor="text1"/>
          <w:sz w:val="28"/>
          <w:szCs w:val="28"/>
          <w:vertAlign w:val="subscript"/>
          <w:lang w:val="uk-UA"/>
        </w:rPr>
        <w:fldChar w:fldCharType="separate"/>
      </w:r>
      <w:r w:rsidRPr="00970BE6">
        <w:rPr>
          <w:noProof/>
          <w:color w:val="000000" w:themeColor="text1"/>
          <w:sz w:val="28"/>
          <w:szCs w:val="28"/>
          <w:vertAlign w:val="subscript"/>
          <w:lang w:val="uk-UA"/>
        </w:rPr>
        <w:drawing>
          <wp:inline distT="0" distB="0" distL="0" distR="0" wp14:anchorId="587C9339" wp14:editId="686461BA">
            <wp:extent cx="166370" cy="191135"/>
            <wp:effectExtent l="0" t="0" r="0" b="0"/>
            <wp:docPr id="11"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6370" cy="191135"/>
                    </a:xfrm>
                    <a:prstGeom prst="rect">
                      <a:avLst/>
                    </a:prstGeom>
                    <a:noFill/>
                    <a:ln>
                      <a:noFill/>
                    </a:ln>
                  </pic:spPr>
                </pic:pic>
              </a:graphicData>
            </a:graphic>
          </wp:inline>
        </w:drawing>
      </w:r>
      <w:r w:rsidRPr="00970BE6">
        <w:rPr>
          <w:color w:val="000000" w:themeColor="text1"/>
          <w:sz w:val="28"/>
          <w:szCs w:val="28"/>
          <w:vertAlign w:val="subscript"/>
          <w:lang w:val="uk-UA"/>
        </w:rPr>
        <w:fldChar w:fldCharType="end"/>
      </w:r>
      <w:r w:rsidRPr="00970BE6">
        <w:rPr>
          <w:color w:val="000000" w:themeColor="text1"/>
          <w:sz w:val="28"/>
          <w:szCs w:val="28"/>
          <w:lang w:val="uk-UA"/>
        </w:rPr>
        <w:t> - обсяг виробництва, од.</w:t>
      </w:r>
    </w:p>
    <w:p w14:paraId="296EB744" w14:textId="77777777" w:rsidR="003845A5" w:rsidRPr="00970BE6" w:rsidRDefault="003845A5" w:rsidP="00F43476">
      <w:pPr>
        <w:spacing w:line="360" w:lineRule="atLeast"/>
        <w:ind w:firstLine="709"/>
        <w:jc w:val="both"/>
        <w:rPr>
          <w:color w:val="000000" w:themeColor="text1"/>
          <w:sz w:val="28"/>
          <w:szCs w:val="28"/>
        </w:rPr>
      </w:pPr>
    </w:p>
    <w:p w14:paraId="102D1A5D" w14:textId="2D5914F6" w:rsidR="00AC703E" w:rsidRPr="00970BE6" w:rsidRDefault="00F43476" w:rsidP="00AC703E">
      <w:pPr>
        <w:spacing w:line="360" w:lineRule="atLeast"/>
        <w:ind w:firstLine="709"/>
        <w:jc w:val="both"/>
        <w:rPr>
          <w:color w:val="000000" w:themeColor="text1"/>
          <w:sz w:val="28"/>
          <w:szCs w:val="28"/>
        </w:rPr>
      </w:pPr>
      <w:r w:rsidRPr="00970BE6">
        <w:rPr>
          <w:b/>
          <w:bCs/>
          <w:i/>
          <w:iCs/>
          <w:color w:val="000000" w:themeColor="text1"/>
          <w:sz w:val="28"/>
          <w:szCs w:val="28"/>
          <w:lang w:val="uk-UA"/>
        </w:rPr>
        <w:t>Модель ціноутворення на основі повної виробничої собівартості.</w:t>
      </w:r>
    </w:p>
    <w:p w14:paraId="3389153A" w14:textId="0E0C6D4B" w:rsidR="00F43476" w:rsidRPr="00970BE6" w:rsidRDefault="00000000" w:rsidP="00F43476">
      <w:pPr>
        <w:spacing w:line="360" w:lineRule="atLeast"/>
        <w:ind w:firstLine="709"/>
        <w:jc w:val="center"/>
        <w:rPr>
          <w:color w:val="000000" w:themeColor="text1"/>
          <w:sz w:val="28"/>
          <w:szCs w:val="28"/>
        </w:rPr>
      </w:pPr>
      <m:oMath>
        <m:sSub>
          <m:sSubPr>
            <m:ctrlPr>
              <w:rPr>
                <w:rFonts w:ascii="Cambria Math" w:hAnsi="Cambria Math"/>
                <w:i/>
                <w:color w:val="000000" w:themeColor="text1"/>
                <w:sz w:val="32"/>
                <w:szCs w:val="32"/>
                <w:vertAlign w:val="subscript"/>
                <w:lang w:val="uk-UA"/>
              </w:rPr>
            </m:ctrlPr>
          </m:sSubPr>
          <m:e>
            <m:r>
              <w:rPr>
                <w:rFonts w:ascii="Cambria Math" w:hAnsi="Cambria Math"/>
                <w:color w:val="000000" w:themeColor="text1"/>
                <w:sz w:val="32"/>
                <w:szCs w:val="32"/>
                <w:vertAlign w:val="subscript"/>
                <w:lang w:val="uk-UA"/>
              </w:rPr>
              <m:t>Ц</m:t>
            </m:r>
          </m:e>
          <m:sub>
            <m:r>
              <w:rPr>
                <w:rFonts w:ascii="Cambria Math" w:hAnsi="Cambria Math"/>
                <w:color w:val="000000" w:themeColor="text1"/>
                <w:sz w:val="32"/>
                <w:szCs w:val="32"/>
                <w:vertAlign w:val="subscript"/>
                <w:lang w:val="uk-UA"/>
              </w:rPr>
              <m:t>0</m:t>
            </m:r>
          </m:sub>
        </m:sSub>
        <m:r>
          <w:rPr>
            <w:rFonts w:ascii="Cambria Math" w:hAnsi="Cambria Math"/>
            <w:color w:val="000000" w:themeColor="text1"/>
            <w:sz w:val="32"/>
            <w:szCs w:val="32"/>
            <w:vertAlign w:val="subscript"/>
            <w:lang w:val="uk-UA"/>
          </w:rPr>
          <m:t xml:space="preserve">= св+св × </m:t>
        </m:r>
        <m:f>
          <m:fPr>
            <m:type m:val="lin"/>
            <m:ctrlPr>
              <w:rPr>
                <w:rFonts w:ascii="Cambria Math" w:hAnsi="Cambria Math"/>
                <w:i/>
                <w:color w:val="000000" w:themeColor="text1"/>
                <w:sz w:val="32"/>
                <w:szCs w:val="32"/>
                <w:vertAlign w:val="subscript"/>
                <w:lang w:val="uk-UA"/>
              </w:rPr>
            </m:ctrlPr>
          </m:fPr>
          <m:num>
            <m:r>
              <w:rPr>
                <w:rFonts w:ascii="Cambria Math" w:hAnsi="Cambria Math"/>
                <w:color w:val="000000" w:themeColor="text1"/>
                <w:sz w:val="32"/>
                <w:szCs w:val="32"/>
                <w:vertAlign w:val="subscript"/>
                <w:lang w:val="uk-UA"/>
              </w:rPr>
              <m:t>Н</m:t>
            </m:r>
          </m:num>
          <m:den>
            <m:r>
              <w:rPr>
                <w:rFonts w:ascii="Cambria Math" w:hAnsi="Cambria Math"/>
                <w:color w:val="000000" w:themeColor="text1"/>
                <w:sz w:val="32"/>
                <w:szCs w:val="32"/>
                <w:vertAlign w:val="subscript"/>
                <w:lang w:val="uk-UA"/>
              </w:rPr>
              <m:t>100</m:t>
            </m:r>
          </m:den>
        </m:f>
      </m:oMath>
      <w:r w:rsidR="0096252D" w:rsidRPr="00970BE6">
        <w:rPr>
          <w:color w:val="000000" w:themeColor="text1"/>
          <w:sz w:val="28"/>
          <w:szCs w:val="28"/>
          <w:vertAlign w:val="subscript"/>
          <w:lang w:val="uk-UA"/>
        </w:rPr>
        <w:t xml:space="preserve"> </w:t>
      </w:r>
      <w:r w:rsidR="00F43476" w:rsidRPr="00970BE6">
        <w:rPr>
          <w:color w:val="000000" w:themeColor="text1"/>
          <w:sz w:val="28"/>
          <w:szCs w:val="28"/>
          <w:lang w:val="uk-UA"/>
        </w:rPr>
        <w:t>,         (</w:t>
      </w:r>
      <w:r w:rsidR="00554CAF" w:rsidRPr="00970BE6">
        <w:rPr>
          <w:color w:val="000000" w:themeColor="text1"/>
          <w:sz w:val="28"/>
          <w:szCs w:val="28"/>
          <w:lang w:val="en-US"/>
        </w:rPr>
        <w:t>1.</w:t>
      </w:r>
      <w:r w:rsidR="0006640B" w:rsidRPr="00970BE6">
        <w:rPr>
          <w:color w:val="000000" w:themeColor="text1"/>
          <w:sz w:val="28"/>
          <w:szCs w:val="28"/>
          <w:lang w:val="uk-UA"/>
        </w:rPr>
        <w:t>4</w:t>
      </w:r>
      <w:r w:rsidR="00554CAF" w:rsidRPr="00970BE6">
        <w:rPr>
          <w:color w:val="000000" w:themeColor="text1"/>
          <w:sz w:val="28"/>
          <w:szCs w:val="28"/>
          <w:lang w:val="en-US"/>
        </w:rPr>
        <w:t>.3</w:t>
      </w:r>
      <w:r w:rsidR="00F43476" w:rsidRPr="00970BE6">
        <w:rPr>
          <w:color w:val="000000" w:themeColor="text1"/>
          <w:sz w:val="28"/>
          <w:szCs w:val="28"/>
          <w:lang w:val="uk-UA"/>
        </w:rPr>
        <w:t>)</w:t>
      </w:r>
    </w:p>
    <w:p w14:paraId="285C0DEB" w14:textId="6845E565" w:rsidR="00AC703E" w:rsidRPr="00970BE6" w:rsidRDefault="00F43476" w:rsidP="00DF3677">
      <w:pPr>
        <w:spacing w:line="360" w:lineRule="atLeast"/>
        <w:ind w:firstLine="709"/>
        <w:jc w:val="both"/>
        <w:rPr>
          <w:color w:val="000000" w:themeColor="text1"/>
          <w:sz w:val="28"/>
          <w:szCs w:val="28"/>
        </w:rPr>
      </w:pPr>
      <w:r w:rsidRPr="00970BE6">
        <w:rPr>
          <w:color w:val="000000" w:themeColor="text1"/>
          <w:sz w:val="28"/>
          <w:szCs w:val="28"/>
          <w:lang w:val="uk-UA"/>
        </w:rPr>
        <w:t>де</w:t>
      </w:r>
      <w:r w:rsidRPr="00970BE6">
        <w:rPr>
          <w:rStyle w:val="apple-converted-space"/>
          <w:color w:val="000000" w:themeColor="text1"/>
          <w:sz w:val="28"/>
          <w:szCs w:val="28"/>
          <w:lang w:val="uk-UA"/>
        </w:rPr>
        <w:t> </w:t>
      </w:r>
      <w:r w:rsidRPr="00970BE6">
        <w:rPr>
          <w:color w:val="000000" w:themeColor="text1"/>
          <w:sz w:val="28"/>
          <w:szCs w:val="28"/>
          <w:vertAlign w:val="subscript"/>
          <w:lang w:val="uk-UA"/>
        </w:rPr>
        <w:fldChar w:fldCharType="begin"/>
      </w:r>
      <w:r w:rsidRPr="00970BE6">
        <w:rPr>
          <w:color w:val="000000" w:themeColor="text1"/>
          <w:sz w:val="28"/>
          <w:szCs w:val="28"/>
          <w:vertAlign w:val="subscript"/>
          <w:lang w:val="uk-UA"/>
        </w:rPr>
        <w:instrText xml:space="preserve"> INCLUDEPICTURE "/Users/maksimmarcuk/Library/Group Containers/UBF8T346G9.ms/WebArchiveCopyPasteTempFiles/com.microsoft.Word/image011.gif" \* MERGEFORMATINET </w:instrText>
      </w:r>
      <w:r w:rsidRPr="00970BE6">
        <w:rPr>
          <w:color w:val="000000" w:themeColor="text1"/>
          <w:sz w:val="28"/>
          <w:szCs w:val="28"/>
          <w:vertAlign w:val="subscript"/>
          <w:lang w:val="uk-UA"/>
        </w:rPr>
        <w:fldChar w:fldCharType="separate"/>
      </w:r>
      <w:r w:rsidRPr="00970BE6">
        <w:rPr>
          <w:noProof/>
          <w:color w:val="000000" w:themeColor="text1"/>
          <w:sz w:val="28"/>
          <w:szCs w:val="28"/>
          <w:vertAlign w:val="subscript"/>
          <w:lang w:val="uk-UA"/>
        </w:rPr>
        <w:drawing>
          <wp:inline distT="0" distB="0" distL="0" distR="0" wp14:anchorId="3FE73695" wp14:editId="37B0D0B4">
            <wp:extent cx="241300" cy="191135"/>
            <wp:effectExtent l="0" t="0" r="0" b="0"/>
            <wp:docPr id="9" name="Picture 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300" cy="191135"/>
                    </a:xfrm>
                    <a:prstGeom prst="rect">
                      <a:avLst/>
                    </a:prstGeom>
                    <a:noFill/>
                    <a:ln>
                      <a:noFill/>
                    </a:ln>
                  </pic:spPr>
                </pic:pic>
              </a:graphicData>
            </a:graphic>
          </wp:inline>
        </w:drawing>
      </w:r>
      <w:r w:rsidRPr="00970BE6">
        <w:rPr>
          <w:color w:val="000000" w:themeColor="text1"/>
          <w:sz w:val="28"/>
          <w:szCs w:val="28"/>
          <w:vertAlign w:val="subscript"/>
          <w:lang w:val="uk-UA"/>
        </w:rPr>
        <w:fldChar w:fldCharType="end"/>
      </w:r>
      <w:r w:rsidRPr="00970BE6">
        <w:rPr>
          <w:color w:val="000000" w:themeColor="text1"/>
          <w:sz w:val="28"/>
          <w:szCs w:val="28"/>
          <w:lang w:val="uk-UA"/>
        </w:rPr>
        <w:t> - виробнича собівартість одиниці продукції</w:t>
      </w:r>
    </w:p>
    <w:p w14:paraId="7870D488" w14:textId="08D1E314" w:rsidR="00F43476" w:rsidRPr="00970BE6" w:rsidRDefault="00DF3677" w:rsidP="00F43476">
      <w:pPr>
        <w:spacing w:line="360" w:lineRule="atLeast"/>
        <w:ind w:firstLine="709"/>
        <w:jc w:val="center"/>
        <w:rPr>
          <w:color w:val="000000" w:themeColor="text1"/>
          <w:sz w:val="28"/>
          <w:szCs w:val="28"/>
          <w:lang w:val="uk-UA"/>
        </w:rPr>
      </w:pPr>
      <m:oMath>
        <m:r>
          <w:rPr>
            <w:rFonts w:ascii="Cambria Math" w:hAnsi="Cambria Math"/>
            <w:color w:val="000000" w:themeColor="text1"/>
            <w:sz w:val="32"/>
            <w:szCs w:val="32"/>
            <w:vertAlign w:val="subscript"/>
            <w:lang w:val="uk-UA"/>
          </w:rPr>
          <m:t xml:space="preserve">H= </m:t>
        </m:r>
        <m:f>
          <m:fPr>
            <m:ctrlPr>
              <w:rPr>
                <w:rFonts w:ascii="Cambria Math" w:hAnsi="Cambria Math"/>
                <w:i/>
                <w:color w:val="000000" w:themeColor="text1"/>
                <w:sz w:val="32"/>
                <w:szCs w:val="32"/>
                <w:vertAlign w:val="subscript"/>
                <w:lang w:val="uk-UA"/>
              </w:rPr>
            </m:ctrlPr>
          </m:fPr>
          <m:num>
            <m:r>
              <w:rPr>
                <w:rFonts w:ascii="Cambria Math" w:hAnsi="Cambria Math"/>
                <w:color w:val="000000" w:themeColor="text1"/>
                <w:sz w:val="32"/>
                <w:szCs w:val="32"/>
                <w:vertAlign w:val="subscript"/>
                <w:lang w:val="en-US"/>
              </w:rPr>
              <m:t>p</m:t>
            </m:r>
            <m:r>
              <w:rPr>
                <w:rFonts w:ascii="Cambria Math" w:hAnsi="Cambria Math"/>
                <w:color w:val="000000" w:themeColor="text1"/>
                <w:sz w:val="32"/>
                <w:szCs w:val="32"/>
                <w:vertAlign w:val="subscript"/>
                <w:lang w:val="uk-UA"/>
              </w:rPr>
              <m:t>+ов</m:t>
            </m:r>
          </m:num>
          <m:den>
            <m:r>
              <w:rPr>
                <w:rFonts w:ascii="Cambria Math" w:hAnsi="Cambria Math"/>
                <w:color w:val="000000" w:themeColor="text1"/>
                <w:sz w:val="32"/>
                <w:szCs w:val="32"/>
                <w:vertAlign w:val="subscript"/>
                <w:lang w:val="uk-UA"/>
              </w:rPr>
              <m:t>χ × св</m:t>
            </m:r>
          </m:den>
        </m:f>
        <m:r>
          <w:rPr>
            <w:rFonts w:ascii="Cambria Math" w:hAnsi="Cambria Math"/>
            <w:color w:val="000000" w:themeColor="text1"/>
            <w:sz w:val="32"/>
            <w:szCs w:val="32"/>
            <w:vertAlign w:val="subscript"/>
            <w:lang w:val="uk-UA"/>
          </w:rPr>
          <m:t xml:space="preserve"> </m:t>
        </m:r>
      </m:oMath>
      <w:r w:rsidR="00AC703E" w:rsidRPr="00970BE6">
        <w:rPr>
          <w:color w:val="000000" w:themeColor="text1"/>
          <w:sz w:val="28"/>
          <w:szCs w:val="28"/>
          <w:vertAlign w:val="subscript"/>
          <w:lang w:val="uk-UA"/>
        </w:rPr>
        <w:t xml:space="preserve"> </w:t>
      </w:r>
      <w:r w:rsidR="00F43476" w:rsidRPr="00970BE6">
        <w:rPr>
          <w:color w:val="000000" w:themeColor="text1"/>
          <w:sz w:val="28"/>
          <w:szCs w:val="28"/>
          <w:lang w:val="uk-UA"/>
        </w:rPr>
        <w:t>,                       (</w:t>
      </w:r>
      <w:r w:rsidR="00554CAF" w:rsidRPr="00970BE6">
        <w:rPr>
          <w:color w:val="000000" w:themeColor="text1"/>
          <w:sz w:val="28"/>
          <w:szCs w:val="28"/>
          <w:lang w:val="en-US"/>
        </w:rPr>
        <w:t>1.</w:t>
      </w:r>
      <w:r w:rsidR="0006640B" w:rsidRPr="00970BE6">
        <w:rPr>
          <w:color w:val="000000" w:themeColor="text1"/>
          <w:sz w:val="28"/>
          <w:szCs w:val="28"/>
          <w:lang w:val="uk-UA"/>
        </w:rPr>
        <w:t>4</w:t>
      </w:r>
      <w:r w:rsidR="00554CAF" w:rsidRPr="00970BE6">
        <w:rPr>
          <w:color w:val="000000" w:themeColor="text1"/>
          <w:sz w:val="28"/>
          <w:szCs w:val="28"/>
          <w:lang w:val="en-US"/>
        </w:rPr>
        <w:t>.</w:t>
      </w:r>
      <w:r w:rsidR="00F43476" w:rsidRPr="00970BE6">
        <w:rPr>
          <w:color w:val="000000" w:themeColor="text1"/>
          <w:sz w:val="28"/>
          <w:szCs w:val="28"/>
          <w:lang w:val="uk-UA"/>
        </w:rPr>
        <w:t>4)</w:t>
      </w:r>
    </w:p>
    <w:p w14:paraId="7E9D03F5" w14:textId="77777777" w:rsidR="00DF3677" w:rsidRPr="00970BE6" w:rsidRDefault="00DF3677" w:rsidP="003D0BE1">
      <w:pPr>
        <w:spacing w:line="360" w:lineRule="atLeast"/>
        <w:rPr>
          <w:color w:val="000000" w:themeColor="text1"/>
          <w:sz w:val="28"/>
          <w:szCs w:val="28"/>
        </w:rPr>
      </w:pPr>
    </w:p>
    <w:p w14:paraId="6B352BDE" w14:textId="2B34911F" w:rsidR="00A368CD" w:rsidRPr="00970BE6" w:rsidRDefault="00F43476" w:rsidP="00A368CD">
      <w:pPr>
        <w:spacing w:line="360" w:lineRule="atLeast"/>
        <w:ind w:firstLine="709"/>
        <w:jc w:val="both"/>
        <w:rPr>
          <w:color w:val="000000" w:themeColor="text1"/>
          <w:sz w:val="28"/>
          <w:szCs w:val="28"/>
        </w:rPr>
      </w:pPr>
      <w:r w:rsidRPr="00970BE6">
        <w:rPr>
          <w:b/>
          <w:bCs/>
          <w:i/>
          <w:iCs/>
          <w:color w:val="000000" w:themeColor="text1"/>
          <w:sz w:val="28"/>
          <w:szCs w:val="28"/>
          <w:lang w:val="uk-UA"/>
        </w:rPr>
        <w:t>Модель ціноутворення на основі загальних змінних витрат.</w:t>
      </w:r>
    </w:p>
    <w:p w14:paraId="736607C2" w14:textId="04B3784B" w:rsidR="00F43476" w:rsidRPr="00970BE6" w:rsidRDefault="00000000" w:rsidP="00F43476">
      <w:pPr>
        <w:spacing w:line="360" w:lineRule="atLeast"/>
        <w:ind w:firstLine="709"/>
        <w:jc w:val="center"/>
        <w:rPr>
          <w:color w:val="000000" w:themeColor="text1"/>
          <w:sz w:val="28"/>
          <w:szCs w:val="28"/>
        </w:rPr>
      </w:pPr>
      <m:oMath>
        <m:sSub>
          <m:sSubPr>
            <m:ctrlPr>
              <w:rPr>
                <w:rFonts w:ascii="Cambria Math" w:hAnsi="Cambria Math"/>
                <w:i/>
                <w:color w:val="000000" w:themeColor="text1"/>
                <w:sz w:val="32"/>
                <w:szCs w:val="32"/>
                <w:vertAlign w:val="subscript"/>
                <w:lang w:val="uk-UA"/>
              </w:rPr>
            </m:ctrlPr>
          </m:sSubPr>
          <m:e>
            <m:r>
              <w:rPr>
                <w:rFonts w:ascii="Cambria Math" w:hAnsi="Cambria Math"/>
                <w:color w:val="000000" w:themeColor="text1"/>
                <w:sz w:val="32"/>
                <w:szCs w:val="32"/>
                <w:vertAlign w:val="subscript"/>
                <w:lang w:val="uk-UA"/>
              </w:rPr>
              <m:t>Ц</m:t>
            </m:r>
          </m:e>
          <m:sub>
            <m:r>
              <w:rPr>
                <w:rFonts w:ascii="Cambria Math" w:hAnsi="Cambria Math"/>
                <w:color w:val="000000" w:themeColor="text1"/>
                <w:sz w:val="32"/>
                <w:szCs w:val="32"/>
                <w:vertAlign w:val="subscript"/>
                <w:lang w:val="uk-UA"/>
              </w:rPr>
              <m:t>0</m:t>
            </m:r>
          </m:sub>
        </m:sSub>
        <m:r>
          <w:rPr>
            <w:rFonts w:ascii="Cambria Math" w:hAnsi="Cambria Math"/>
            <w:color w:val="000000" w:themeColor="text1"/>
            <w:sz w:val="32"/>
            <w:szCs w:val="32"/>
            <w:vertAlign w:val="subscript"/>
            <w:lang w:val="uk-UA"/>
          </w:rPr>
          <m:t xml:space="preserve">=зз+зз × </m:t>
        </m:r>
        <m:f>
          <m:fPr>
            <m:type m:val="lin"/>
            <m:ctrlPr>
              <w:rPr>
                <w:rFonts w:ascii="Cambria Math" w:hAnsi="Cambria Math"/>
                <w:i/>
                <w:color w:val="000000" w:themeColor="text1"/>
                <w:sz w:val="32"/>
                <w:szCs w:val="32"/>
                <w:vertAlign w:val="subscript"/>
                <w:lang w:val="uk-UA"/>
              </w:rPr>
            </m:ctrlPr>
          </m:fPr>
          <m:num>
            <m:r>
              <w:rPr>
                <w:rFonts w:ascii="Cambria Math" w:hAnsi="Cambria Math"/>
                <w:color w:val="000000" w:themeColor="text1"/>
                <w:sz w:val="32"/>
                <w:szCs w:val="32"/>
                <w:vertAlign w:val="subscript"/>
                <w:lang w:val="en-US"/>
              </w:rPr>
              <m:t>H</m:t>
            </m:r>
          </m:num>
          <m:den>
            <m:r>
              <w:rPr>
                <w:rFonts w:ascii="Cambria Math" w:hAnsi="Cambria Math"/>
                <w:color w:val="000000" w:themeColor="text1"/>
                <w:sz w:val="32"/>
                <w:szCs w:val="32"/>
                <w:vertAlign w:val="subscript"/>
                <w:lang w:val="uk-UA"/>
              </w:rPr>
              <m:t>100</m:t>
            </m:r>
          </m:den>
        </m:f>
      </m:oMath>
      <w:r w:rsidR="00A368CD" w:rsidRPr="00970BE6">
        <w:rPr>
          <w:color w:val="000000" w:themeColor="text1"/>
          <w:sz w:val="28"/>
          <w:szCs w:val="28"/>
          <w:vertAlign w:val="subscript"/>
          <w:lang w:val="uk-UA"/>
        </w:rPr>
        <w:t xml:space="preserve">  </w:t>
      </w:r>
      <w:r w:rsidR="00F43476" w:rsidRPr="00970BE6">
        <w:rPr>
          <w:color w:val="000000" w:themeColor="text1"/>
          <w:sz w:val="28"/>
          <w:szCs w:val="28"/>
          <w:lang w:val="uk-UA"/>
        </w:rPr>
        <w:t>,          (</w:t>
      </w:r>
      <w:r w:rsidR="00554CAF" w:rsidRPr="00970BE6">
        <w:rPr>
          <w:color w:val="000000" w:themeColor="text1"/>
          <w:sz w:val="28"/>
          <w:szCs w:val="28"/>
          <w:lang w:val="en-US"/>
        </w:rPr>
        <w:t>1.</w:t>
      </w:r>
      <w:r w:rsidR="0006640B" w:rsidRPr="00970BE6">
        <w:rPr>
          <w:color w:val="000000" w:themeColor="text1"/>
          <w:sz w:val="28"/>
          <w:szCs w:val="28"/>
          <w:lang w:val="uk-UA"/>
        </w:rPr>
        <w:t>4</w:t>
      </w:r>
      <w:r w:rsidR="00554CAF" w:rsidRPr="00970BE6">
        <w:rPr>
          <w:color w:val="000000" w:themeColor="text1"/>
          <w:sz w:val="28"/>
          <w:szCs w:val="28"/>
          <w:lang w:val="en-US"/>
        </w:rPr>
        <w:t>.</w:t>
      </w:r>
      <w:r w:rsidR="00F43476" w:rsidRPr="00970BE6">
        <w:rPr>
          <w:color w:val="000000" w:themeColor="text1"/>
          <w:sz w:val="28"/>
          <w:szCs w:val="28"/>
          <w:lang w:val="uk-UA"/>
        </w:rPr>
        <w:t>5)</w:t>
      </w:r>
    </w:p>
    <w:p w14:paraId="1CC4CA5C" w14:textId="6479F4B2" w:rsidR="00B61128" w:rsidRPr="00970BE6" w:rsidRDefault="00F43476" w:rsidP="00B61128">
      <w:pPr>
        <w:spacing w:line="360" w:lineRule="atLeast"/>
        <w:ind w:firstLine="709"/>
        <w:jc w:val="both"/>
        <w:rPr>
          <w:color w:val="000000" w:themeColor="text1"/>
          <w:sz w:val="28"/>
          <w:szCs w:val="28"/>
        </w:rPr>
      </w:pPr>
      <w:r w:rsidRPr="00970BE6">
        <w:rPr>
          <w:color w:val="000000" w:themeColor="text1"/>
          <w:sz w:val="28"/>
          <w:szCs w:val="28"/>
          <w:lang w:val="uk-UA"/>
        </w:rPr>
        <w:t>де</w:t>
      </w:r>
      <w:r w:rsidRPr="00970BE6">
        <w:rPr>
          <w:rStyle w:val="apple-converted-space"/>
          <w:color w:val="000000" w:themeColor="text1"/>
          <w:sz w:val="28"/>
          <w:szCs w:val="28"/>
          <w:lang w:val="uk-UA"/>
        </w:rPr>
        <w:t> </w:t>
      </w:r>
      <w:r w:rsidRPr="00970BE6">
        <w:rPr>
          <w:color w:val="000000" w:themeColor="text1"/>
          <w:sz w:val="28"/>
          <w:szCs w:val="28"/>
          <w:vertAlign w:val="subscript"/>
          <w:lang w:val="uk-UA"/>
        </w:rPr>
        <w:fldChar w:fldCharType="begin"/>
      </w:r>
      <w:r w:rsidRPr="00970BE6">
        <w:rPr>
          <w:color w:val="000000" w:themeColor="text1"/>
          <w:sz w:val="28"/>
          <w:szCs w:val="28"/>
          <w:vertAlign w:val="subscript"/>
          <w:lang w:val="uk-UA"/>
        </w:rPr>
        <w:instrText xml:space="preserve"> INCLUDEPICTURE "/Users/maksimmarcuk/Library/Group Containers/UBF8T346G9.ms/WebArchiveCopyPasteTempFiles/com.microsoft.Word/image014.gif" \* MERGEFORMATINET </w:instrText>
      </w:r>
      <w:r w:rsidRPr="00970BE6">
        <w:rPr>
          <w:color w:val="000000" w:themeColor="text1"/>
          <w:sz w:val="28"/>
          <w:szCs w:val="28"/>
          <w:vertAlign w:val="subscript"/>
          <w:lang w:val="uk-UA"/>
        </w:rPr>
        <w:fldChar w:fldCharType="separate"/>
      </w:r>
      <w:r w:rsidRPr="00970BE6">
        <w:rPr>
          <w:noProof/>
          <w:color w:val="000000" w:themeColor="text1"/>
          <w:sz w:val="28"/>
          <w:szCs w:val="28"/>
          <w:vertAlign w:val="subscript"/>
          <w:lang w:val="uk-UA"/>
        </w:rPr>
        <w:drawing>
          <wp:inline distT="0" distB="0" distL="0" distR="0" wp14:anchorId="52D019C5" wp14:editId="3A7BAF3F">
            <wp:extent cx="241300" cy="191135"/>
            <wp:effectExtent l="0" t="0" r="0" b="0"/>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1300" cy="191135"/>
                    </a:xfrm>
                    <a:prstGeom prst="rect">
                      <a:avLst/>
                    </a:prstGeom>
                    <a:noFill/>
                    <a:ln>
                      <a:noFill/>
                    </a:ln>
                  </pic:spPr>
                </pic:pic>
              </a:graphicData>
            </a:graphic>
          </wp:inline>
        </w:drawing>
      </w:r>
      <w:r w:rsidRPr="00970BE6">
        <w:rPr>
          <w:color w:val="000000" w:themeColor="text1"/>
          <w:sz w:val="28"/>
          <w:szCs w:val="28"/>
          <w:vertAlign w:val="subscript"/>
          <w:lang w:val="uk-UA"/>
        </w:rPr>
        <w:fldChar w:fldCharType="end"/>
      </w:r>
      <w:r w:rsidRPr="00970BE6">
        <w:rPr>
          <w:color w:val="000000" w:themeColor="text1"/>
          <w:sz w:val="28"/>
          <w:szCs w:val="28"/>
          <w:lang w:val="uk-UA"/>
        </w:rPr>
        <w:t> - загальні змінні витрати, грн.</w:t>
      </w:r>
    </w:p>
    <w:p w14:paraId="5EC994E3" w14:textId="366110E2" w:rsidR="00F43476" w:rsidRPr="00970BE6" w:rsidRDefault="00B61128" w:rsidP="00F43476">
      <w:pPr>
        <w:spacing w:line="360" w:lineRule="atLeast"/>
        <w:ind w:firstLine="709"/>
        <w:jc w:val="center"/>
        <w:rPr>
          <w:color w:val="000000" w:themeColor="text1"/>
          <w:sz w:val="28"/>
          <w:szCs w:val="28"/>
        </w:rPr>
      </w:pPr>
      <w:r w:rsidRPr="00970BE6">
        <w:rPr>
          <w:color w:val="000000" w:themeColor="text1"/>
          <w:vertAlign w:val="subscript"/>
          <w:lang w:val="en-US"/>
        </w:rPr>
        <w:t xml:space="preserve"> </w:t>
      </w:r>
      <m:oMath>
        <m:r>
          <w:rPr>
            <w:rFonts w:ascii="Cambria Math" w:hAnsi="Cambria Math"/>
            <w:color w:val="000000" w:themeColor="text1"/>
            <w:sz w:val="32"/>
            <w:szCs w:val="32"/>
            <w:vertAlign w:val="subscript"/>
            <w:lang w:val="en-US"/>
          </w:rPr>
          <m:t xml:space="preserve">H= </m:t>
        </m:r>
        <m:f>
          <m:fPr>
            <m:ctrlPr>
              <w:rPr>
                <w:rFonts w:ascii="Cambria Math" w:hAnsi="Cambria Math"/>
                <w:i/>
                <w:color w:val="000000" w:themeColor="text1"/>
                <w:sz w:val="32"/>
                <w:szCs w:val="32"/>
                <w:vertAlign w:val="subscript"/>
                <w:lang w:val="en-US"/>
              </w:rPr>
            </m:ctrlPr>
          </m:fPr>
          <m:num>
            <m:r>
              <w:rPr>
                <w:rFonts w:ascii="Cambria Math" w:hAnsi="Cambria Math"/>
                <w:color w:val="000000" w:themeColor="text1"/>
                <w:sz w:val="32"/>
                <w:szCs w:val="32"/>
                <w:vertAlign w:val="subscript"/>
                <w:lang w:val="en-US"/>
              </w:rPr>
              <m:t>p+</m:t>
            </m:r>
            <m:r>
              <w:rPr>
                <w:rFonts w:ascii="Cambria Math" w:hAnsi="Cambria Math"/>
                <w:color w:val="000000" w:themeColor="text1"/>
                <w:sz w:val="32"/>
                <w:szCs w:val="32"/>
                <w:vertAlign w:val="subscript"/>
                <w:lang w:val="uk-UA"/>
              </w:rPr>
              <m:t>з</m:t>
            </m:r>
            <m:r>
              <w:rPr>
                <w:rFonts w:ascii="Cambria Math" w:hAnsi="Cambria Math"/>
                <w:color w:val="000000" w:themeColor="text1"/>
                <w:sz w:val="32"/>
                <w:szCs w:val="32"/>
                <w:vertAlign w:val="subscript"/>
                <w:lang w:val="en-US"/>
              </w:rPr>
              <m:t>n</m:t>
            </m:r>
          </m:num>
          <m:den>
            <m:r>
              <w:rPr>
                <w:rFonts w:ascii="Cambria Math" w:hAnsi="Cambria Math"/>
                <w:color w:val="000000" w:themeColor="text1"/>
                <w:sz w:val="32"/>
                <w:szCs w:val="32"/>
                <w:vertAlign w:val="subscript"/>
                <w:lang w:val="en-US"/>
              </w:rPr>
              <m:t xml:space="preserve">χ × </m:t>
            </m:r>
            <m:r>
              <w:rPr>
                <w:rFonts w:ascii="Cambria Math" w:hAnsi="Cambria Math"/>
                <w:color w:val="000000" w:themeColor="text1"/>
                <w:sz w:val="32"/>
                <w:szCs w:val="32"/>
                <w:vertAlign w:val="subscript"/>
                <w:lang w:val="uk-UA"/>
              </w:rPr>
              <m:t>зз</m:t>
            </m:r>
          </m:den>
        </m:f>
      </m:oMath>
      <w:r w:rsidRPr="00970BE6">
        <w:rPr>
          <w:color w:val="000000" w:themeColor="text1"/>
          <w:vertAlign w:val="subscript"/>
          <w:lang w:val="en-US"/>
        </w:rPr>
        <w:t xml:space="preserve">  </w:t>
      </w:r>
      <w:r w:rsidR="00F43476" w:rsidRPr="00970BE6">
        <w:rPr>
          <w:color w:val="000000" w:themeColor="text1"/>
          <w:sz w:val="28"/>
          <w:szCs w:val="28"/>
          <w:lang w:val="uk-UA"/>
        </w:rPr>
        <w:t>,                        </w:t>
      </w:r>
      <w:r w:rsidR="00257228" w:rsidRPr="00970BE6">
        <w:rPr>
          <w:color w:val="000000" w:themeColor="text1"/>
          <w:sz w:val="28"/>
          <w:szCs w:val="28"/>
          <w:lang w:val="en-US"/>
        </w:rPr>
        <w:t xml:space="preserve"> </w:t>
      </w:r>
      <w:r w:rsidR="00F43476" w:rsidRPr="00970BE6">
        <w:rPr>
          <w:color w:val="000000" w:themeColor="text1"/>
          <w:sz w:val="28"/>
          <w:szCs w:val="28"/>
          <w:lang w:val="uk-UA"/>
        </w:rPr>
        <w:t>(</w:t>
      </w:r>
      <w:r w:rsidR="00554CAF" w:rsidRPr="00970BE6">
        <w:rPr>
          <w:color w:val="000000" w:themeColor="text1"/>
          <w:sz w:val="28"/>
          <w:szCs w:val="28"/>
          <w:lang w:val="en-US"/>
        </w:rPr>
        <w:t>1.</w:t>
      </w:r>
      <w:r w:rsidR="0006640B" w:rsidRPr="00970BE6">
        <w:rPr>
          <w:color w:val="000000" w:themeColor="text1"/>
          <w:sz w:val="28"/>
          <w:szCs w:val="28"/>
          <w:lang w:val="uk-UA"/>
        </w:rPr>
        <w:t>4</w:t>
      </w:r>
      <w:r w:rsidR="00554CAF" w:rsidRPr="00970BE6">
        <w:rPr>
          <w:color w:val="000000" w:themeColor="text1"/>
          <w:sz w:val="28"/>
          <w:szCs w:val="28"/>
          <w:lang w:val="en-US"/>
        </w:rPr>
        <w:t>.</w:t>
      </w:r>
      <w:r w:rsidR="00F43476" w:rsidRPr="00970BE6">
        <w:rPr>
          <w:color w:val="000000" w:themeColor="text1"/>
          <w:sz w:val="28"/>
          <w:szCs w:val="28"/>
          <w:lang w:val="uk-UA"/>
        </w:rPr>
        <w:t>6)</w:t>
      </w:r>
    </w:p>
    <w:p w14:paraId="7661A406" w14:textId="0541565D" w:rsidR="00F43476" w:rsidRPr="00970BE6" w:rsidRDefault="00F43476" w:rsidP="00F43476">
      <w:pPr>
        <w:spacing w:line="360" w:lineRule="atLeast"/>
        <w:ind w:firstLine="709"/>
        <w:jc w:val="both"/>
        <w:rPr>
          <w:color w:val="000000" w:themeColor="text1"/>
          <w:sz w:val="28"/>
          <w:szCs w:val="28"/>
          <w:lang w:val="uk-UA"/>
        </w:rPr>
      </w:pPr>
      <w:r w:rsidRPr="00970BE6">
        <w:rPr>
          <w:color w:val="000000" w:themeColor="text1"/>
          <w:sz w:val="28"/>
          <w:szCs w:val="28"/>
          <w:lang w:val="uk-UA"/>
        </w:rPr>
        <w:t>де</w:t>
      </w:r>
      <w:r w:rsidRPr="00970BE6">
        <w:rPr>
          <w:rStyle w:val="apple-converted-space"/>
          <w:color w:val="000000" w:themeColor="text1"/>
          <w:sz w:val="28"/>
          <w:szCs w:val="28"/>
          <w:lang w:val="uk-UA"/>
        </w:rPr>
        <w:t> </w:t>
      </w:r>
      <w:r w:rsidRPr="00970BE6">
        <w:rPr>
          <w:color w:val="000000" w:themeColor="text1"/>
          <w:sz w:val="28"/>
          <w:szCs w:val="28"/>
          <w:vertAlign w:val="subscript"/>
          <w:lang w:val="uk-UA"/>
        </w:rPr>
        <w:fldChar w:fldCharType="begin"/>
      </w:r>
      <w:r w:rsidRPr="00970BE6">
        <w:rPr>
          <w:color w:val="000000" w:themeColor="text1"/>
          <w:sz w:val="28"/>
          <w:szCs w:val="28"/>
          <w:vertAlign w:val="subscript"/>
          <w:lang w:val="uk-UA"/>
        </w:rPr>
        <w:instrText xml:space="preserve"> INCLUDEPICTURE "/Users/maksimmarcuk/Library/Group Containers/UBF8T346G9.ms/WebArchiveCopyPasteTempFiles/com.microsoft.Word/image016.gif" \* MERGEFORMATINET </w:instrText>
      </w:r>
      <w:r w:rsidRPr="00970BE6">
        <w:rPr>
          <w:color w:val="000000" w:themeColor="text1"/>
          <w:sz w:val="28"/>
          <w:szCs w:val="28"/>
          <w:vertAlign w:val="subscript"/>
          <w:lang w:val="uk-UA"/>
        </w:rPr>
        <w:fldChar w:fldCharType="separate"/>
      </w:r>
      <w:r w:rsidRPr="00970BE6">
        <w:rPr>
          <w:noProof/>
          <w:color w:val="000000" w:themeColor="text1"/>
          <w:sz w:val="28"/>
          <w:szCs w:val="28"/>
          <w:vertAlign w:val="subscript"/>
          <w:lang w:val="uk-UA"/>
        </w:rPr>
        <w:drawing>
          <wp:inline distT="0" distB="0" distL="0" distR="0" wp14:anchorId="160E41F1" wp14:editId="2BD730EC">
            <wp:extent cx="257810" cy="191135"/>
            <wp:effectExtent l="0" t="0" r="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7810" cy="191135"/>
                    </a:xfrm>
                    <a:prstGeom prst="rect">
                      <a:avLst/>
                    </a:prstGeom>
                    <a:noFill/>
                    <a:ln>
                      <a:noFill/>
                    </a:ln>
                  </pic:spPr>
                </pic:pic>
              </a:graphicData>
            </a:graphic>
          </wp:inline>
        </w:drawing>
      </w:r>
      <w:r w:rsidRPr="00970BE6">
        <w:rPr>
          <w:color w:val="000000" w:themeColor="text1"/>
          <w:sz w:val="28"/>
          <w:szCs w:val="28"/>
          <w:vertAlign w:val="subscript"/>
          <w:lang w:val="uk-UA"/>
        </w:rPr>
        <w:fldChar w:fldCharType="end"/>
      </w:r>
      <w:r w:rsidRPr="00970BE6">
        <w:rPr>
          <w:color w:val="000000" w:themeColor="text1"/>
          <w:sz w:val="28"/>
          <w:szCs w:val="28"/>
          <w:lang w:val="uk-UA"/>
        </w:rPr>
        <w:t> - загальні постійні витрати, грн.</w:t>
      </w:r>
    </w:p>
    <w:p w14:paraId="369AEE73" w14:textId="77777777" w:rsidR="003845A5" w:rsidRPr="00970BE6" w:rsidRDefault="003845A5" w:rsidP="00F43476">
      <w:pPr>
        <w:spacing w:line="360" w:lineRule="atLeast"/>
        <w:ind w:firstLine="709"/>
        <w:jc w:val="both"/>
        <w:rPr>
          <w:color w:val="000000" w:themeColor="text1"/>
          <w:sz w:val="28"/>
          <w:szCs w:val="28"/>
        </w:rPr>
      </w:pPr>
    </w:p>
    <w:p w14:paraId="37B66131" w14:textId="281D657A" w:rsidR="002874F9" w:rsidRPr="00970BE6" w:rsidRDefault="00F43476" w:rsidP="00D04115">
      <w:pPr>
        <w:spacing w:line="360" w:lineRule="atLeast"/>
        <w:ind w:firstLine="709"/>
        <w:jc w:val="both"/>
        <w:rPr>
          <w:color w:val="000000" w:themeColor="text1"/>
          <w:sz w:val="28"/>
          <w:szCs w:val="28"/>
        </w:rPr>
      </w:pPr>
      <w:r w:rsidRPr="00970BE6">
        <w:rPr>
          <w:b/>
          <w:bCs/>
          <w:i/>
          <w:iCs/>
          <w:color w:val="000000" w:themeColor="text1"/>
          <w:sz w:val="28"/>
          <w:szCs w:val="28"/>
          <w:lang w:val="uk-UA"/>
        </w:rPr>
        <w:t>Модель ціноутворення на основі повних витрат.</w:t>
      </w:r>
    </w:p>
    <w:p w14:paraId="63D615AD" w14:textId="34DA7FEA" w:rsidR="00F43476" w:rsidRPr="00970BE6" w:rsidRDefault="002874F9" w:rsidP="00F43476">
      <w:pPr>
        <w:spacing w:line="360" w:lineRule="atLeast"/>
        <w:ind w:firstLine="709"/>
        <w:jc w:val="center"/>
        <w:rPr>
          <w:color w:val="000000" w:themeColor="text1"/>
          <w:sz w:val="28"/>
          <w:szCs w:val="28"/>
        </w:rPr>
      </w:pPr>
      <w:r w:rsidRPr="00970BE6">
        <w:rPr>
          <w:color w:val="000000" w:themeColor="text1"/>
          <w:sz w:val="28"/>
          <w:szCs w:val="28"/>
          <w:lang w:val="uk-UA"/>
        </w:rPr>
        <w:t xml:space="preserve"> </w:t>
      </w:r>
      <m:oMath>
        <m:sSub>
          <m:sSubPr>
            <m:ctrlPr>
              <w:rPr>
                <w:rFonts w:ascii="Cambria Math" w:hAnsi="Cambria Math"/>
                <w:i/>
                <w:color w:val="000000" w:themeColor="text1"/>
                <w:sz w:val="32"/>
                <w:szCs w:val="32"/>
                <w:lang w:val="uk-UA"/>
              </w:rPr>
            </m:ctrlPr>
          </m:sSubPr>
          <m:e>
            <m:r>
              <w:rPr>
                <w:rFonts w:ascii="Cambria Math" w:hAnsi="Cambria Math"/>
                <w:color w:val="000000" w:themeColor="text1"/>
                <w:sz w:val="32"/>
                <w:szCs w:val="32"/>
                <w:lang w:val="uk-UA"/>
              </w:rPr>
              <m:t>Ц</m:t>
            </m:r>
          </m:e>
          <m:sub>
            <m:r>
              <w:rPr>
                <w:rFonts w:ascii="Cambria Math" w:hAnsi="Cambria Math"/>
                <w:color w:val="000000" w:themeColor="text1"/>
                <w:sz w:val="32"/>
                <w:szCs w:val="32"/>
                <w:lang w:val="uk-UA"/>
              </w:rPr>
              <m:t>0</m:t>
            </m:r>
          </m:sub>
        </m:sSub>
        <m:r>
          <w:rPr>
            <w:rFonts w:ascii="Cambria Math" w:hAnsi="Cambria Math"/>
            <w:color w:val="000000" w:themeColor="text1"/>
            <w:sz w:val="32"/>
            <w:szCs w:val="32"/>
            <w:lang w:val="uk-UA"/>
          </w:rPr>
          <m:t xml:space="preserve">=сп+сп × </m:t>
        </m:r>
        <m:f>
          <m:fPr>
            <m:type m:val="lin"/>
            <m:ctrlPr>
              <w:rPr>
                <w:rFonts w:ascii="Cambria Math" w:hAnsi="Cambria Math"/>
                <w:i/>
                <w:color w:val="000000" w:themeColor="text1"/>
                <w:sz w:val="32"/>
                <w:szCs w:val="32"/>
                <w:lang w:val="en-US"/>
              </w:rPr>
            </m:ctrlPr>
          </m:fPr>
          <m:num>
            <m:r>
              <w:rPr>
                <w:rFonts w:ascii="Cambria Math" w:hAnsi="Cambria Math"/>
                <w:color w:val="000000" w:themeColor="text1"/>
                <w:sz w:val="32"/>
                <w:szCs w:val="32"/>
                <w:lang w:val="en-US"/>
              </w:rPr>
              <m:t>H</m:t>
            </m:r>
          </m:num>
          <m:den>
            <m:r>
              <w:rPr>
                <w:rFonts w:ascii="Cambria Math" w:hAnsi="Cambria Math"/>
                <w:color w:val="000000" w:themeColor="text1"/>
                <w:sz w:val="32"/>
                <w:szCs w:val="32"/>
                <w:lang w:val="en-US"/>
              </w:rPr>
              <m:t>100</m:t>
            </m:r>
          </m:den>
        </m:f>
      </m:oMath>
      <w:r w:rsidRPr="00970BE6">
        <w:rPr>
          <w:color w:val="000000" w:themeColor="text1"/>
          <w:sz w:val="32"/>
          <w:szCs w:val="32"/>
          <w:lang w:val="uk-UA"/>
        </w:rPr>
        <w:t xml:space="preserve"> </w:t>
      </w:r>
      <w:r w:rsidR="00F43476" w:rsidRPr="00970BE6">
        <w:rPr>
          <w:color w:val="000000" w:themeColor="text1"/>
          <w:sz w:val="28"/>
          <w:szCs w:val="28"/>
          <w:lang w:val="uk-UA"/>
        </w:rPr>
        <w:t>,         (</w:t>
      </w:r>
      <w:r w:rsidR="00FE5A6B" w:rsidRPr="00970BE6">
        <w:rPr>
          <w:color w:val="000000" w:themeColor="text1"/>
          <w:sz w:val="28"/>
          <w:szCs w:val="28"/>
          <w:lang w:val="en-US"/>
        </w:rPr>
        <w:t>1.</w:t>
      </w:r>
      <w:r w:rsidR="0006640B" w:rsidRPr="00970BE6">
        <w:rPr>
          <w:color w:val="000000" w:themeColor="text1"/>
          <w:sz w:val="28"/>
          <w:szCs w:val="28"/>
          <w:lang w:val="uk-UA"/>
        </w:rPr>
        <w:t>4</w:t>
      </w:r>
      <w:r w:rsidR="00FE5A6B" w:rsidRPr="00970BE6">
        <w:rPr>
          <w:color w:val="000000" w:themeColor="text1"/>
          <w:sz w:val="28"/>
          <w:szCs w:val="28"/>
          <w:lang w:val="en-US"/>
        </w:rPr>
        <w:t>.</w:t>
      </w:r>
      <w:r w:rsidR="00F43476" w:rsidRPr="00970BE6">
        <w:rPr>
          <w:color w:val="000000" w:themeColor="text1"/>
          <w:sz w:val="28"/>
          <w:szCs w:val="28"/>
          <w:lang w:val="uk-UA"/>
        </w:rPr>
        <w:t>7)</w:t>
      </w:r>
    </w:p>
    <w:p w14:paraId="65D11E48" w14:textId="04825FC7" w:rsidR="00A4026A" w:rsidRPr="00970BE6" w:rsidRDefault="00F43476" w:rsidP="00340B59">
      <w:pPr>
        <w:spacing w:line="360" w:lineRule="atLeast"/>
        <w:ind w:firstLine="709"/>
        <w:jc w:val="both"/>
        <w:rPr>
          <w:color w:val="000000" w:themeColor="text1"/>
          <w:sz w:val="28"/>
          <w:szCs w:val="28"/>
        </w:rPr>
      </w:pPr>
      <w:r w:rsidRPr="00970BE6">
        <w:rPr>
          <w:color w:val="000000" w:themeColor="text1"/>
          <w:sz w:val="28"/>
          <w:szCs w:val="28"/>
          <w:lang w:val="uk-UA"/>
        </w:rPr>
        <w:t>де</w:t>
      </w:r>
      <w:r w:rsidRPr="00970BE6">
        <w:rPr>
          <w:rStyle w:val="apple-converted-space"/>
          <w:color w:val="000000" w:themeColor="text1"/>
          <w:sz w:val="28"/>
          <w:szCs w:val="28"/>
          <w:lang w:val="uk-UA"/>
        </w:rPr>
        <w:t> </w:t>
      </w:r>
      <w:r w:rsidRPr="00970BE6">
        <w:rPr>
          <w:color w:val="000000" w:themeColor="text1"/>
          <w:sz w:val="28"/>
          <w:szCs w:val="28"/>
          <w:vertAlign w:val="subscript"/>
          <w:lang w:val="uk-UA"/>
        </w:rPr>
        <w:fldChar w:fldCharType="begin"/>
      </w:r>
      <w:r w:rsidRPr="00970BE6">
        <w:rPr>
          <w:color w:val="000000" w:themeColor="text1"/>
          <w:sz w:val="28"/>
          <w:szCs w:val="28"/>
          <w:vertAlign w:val="subscript"/>
          <w:lang w:val="uk-UA"/>
        </w:rPr>
        <w:instrText xml:space="preserve"> INCLUDEPICTURE "/Users/maksimmarcuk/Library/Group Containers/UBF8T346G9.ms/WebArchiveCopyPasteTempFiles/com.microsoft.Word/image018.gif" \* MERGEFORMATINET </w:instrText>
      </w:r>
      <w:r w:rsidRPr="00970BE6">
        <w:rPr>
          <w:color w:val="000000" w:themeColor="text1"/>
          <w:sz w:val="28"/>
          <w:szCs w:val="28"/>
          <w:vertAlign w:val="subscript"/>
          <w:lang w:val="uk-UA"/>
        </w:rPr>
        <w:fldChar w:fldCharType="separate"/>
      </w:r>
      <w:r w:rsidRPr="00970BE6">
        <w:rPr>
          <w:noProof/>
          <w:color w:val="000000" w:themeColor="text1"/>
          <w:sz w:val="28"/>
          <w:szCs w:val="28"/>
          <w:vertAlign w:val="subscript"/>
          <w:lang w:val="uk-UA"/>
        </w:rPr>
        <w:drawing>
          <wp:inline distT="0" distB="0" distL="0" distR="0" wp14:anchorId="13E652B9" wp14:editId="25A76007">
            <wp:extent cx="257810" cy="191135"/>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7810" cy="191135"/>
                    </a:xfrm>
                    <a:prstGeom prst="rect">
                      <a:avLst/>
                    </a:prstGeom>
                    <a:noFill/>
                    <a:ln>
                      <a:noFill/>
                    </a:ln>
                  </pic:spPr>
                </pic:pic>
              </a:graphicData>
            </a:graphic>
          </wp:inline>
        </w:drawing>
      </w:r>
      <w:r w:rsidRPr="00970BE6">
        <w:rPr>
          <w:color w:val="000000" w:themeColor="text1"/>
          <w:sz w:val="28"/>
          <w:szCs w:val="28"/>
          <w:vertAlign w:val="subscript"/>
          <w:lang w:val="uk-UA"/>
        </w:rPr>
        <w:fldChar w:fldCharType="end"/>
      </w:r>
      <w:r w:rsidRPr="00970BE6">
        <w:rPr>
          <w:color w:val="000000" w:themeColor="text1"/>
          <w:sz w:val="28"/>
          <w:szCs w:val="28"/>
          <w:lang w:val="uk-UA"/>
        </w:rPr>
        <w:t> - повна собівартість одиниці продукції, грн.</w:t>
      </w:r>
    </w:p>
    <w:p w14:paraId="55D0F5C1" w14:textId="26FE6263" w:rsidR="00F43476" w:rsidRPr="00970BE6" w:rsidRDefault="00A4026A" w:rsidP="00F43476">
      <w:pPr>
        <w:spacing w:line="360" w:lineRule="atLeast"/>
        <w:ind w:firstLine="709"/>
        <w:jc w:val="center"/>
        <w:rPr>
          <w:color w:val="000000" w:themeColor="text1"/>
          <w:sz w:val="28"/>
          <w:szCs w:val="28"/>
          <w:lang w:val="en-US"/>
        </w:rPr>
      </w:pPr>
      <m:oMath>
        <m:r>
          <w:rPr>
            <w:rFonts w:ascii="Cambria Math" w:hAnsi="Cambria Math"/>
            <w:color w:val="000000" w:themeColor="text1"/>
            <w:sz w:val="32"/>
            <w:szCs w:val="32"/>
            <w:lang w:val="en-US"/>
          </w:rPr>
          <m:t xml:space="preserve">H= </m:t>
        </m:r>
        <m:f>
          <m:fPr>
            <m:ctrlPr>
              <w:rPr>
                <w:rFonts w:ascii="Cambria Math" w:hAnsi="Cambria Math"/>
                <w:i/>
                <w:color w:val="000000" w:themeColor="text1"/>
                <w:sz w:val="32"/>
                <w:szCs w:val="32"/>
                <w:lang w:val="en-US"/>
              </w:rPr>
            </m:ctrlPr>
          </m:fPr>
          <m:num>
            <m:r>
              <w:rPr>
                <w:rFonts w:ascii="Cambria Math" w:hAnsi="Cambria Math"/>
                <w:color w:val="000000" w:themeColor="text1"/>
                <w:sz w:val="32"/>
                <w:szCs w:val="32"/>
                <w:lang w:val="en-US"/>
              </w:rPr>
              <m:t>p</m:t>
            </m:r>
          </m:num>
          <m:den>
            <m:r>
              <w:rPr>
                <w:rFonts w:ascii="Cambria Math" w:hAnsi="Cambria Math"/>
                <w:color w:val="000000" w:themeColor="text1"/>
                <w:sz w:val="32"/>
                <w:szCs w:val="32"/>
                <w:lang w:val="en-US"/>
              </w:rPr>
              <m:t xml:space="preserve">χ × </m:t>
            </m:r>
            <m:r>
              <w:rPr>
                <w:rFonts w:ascii="Cambria Math" w:hAnsi="Cambria Math"/>
                <w:color w:val="000000" w:themeColor="text1"/>
                <w:sz w:val="32"/>
                <w:szCs w:val="32"/>
                <w:lang w:val="uk-UA"/>
              </w:rPr>
              <m:t>сп</m:t>
            </m:r>
          </m:den>
        </m:f>
      </m:oMath>
      <w:r w:rsidRPr="00970BE6">
        <w:rPr>
          <w:color w:val="000000" w:themeColor="text1"/>
          <w:sz w:val="32"/>
          <w:szCs w:val="32"/>
          <w:lang w:val="en-US"/>
        </w:rPr>
        <w:t xml:space="preserve">  </w:t>
      </w:r>
      <w:proofErr w:type="gramStart"/>
      <w:r w:rsidRPr="00970BE6">
        <w:rPr>
          <w:color w:val="000000" w:themeColor="text1"/>
          <w:sz w:val="28"/>
          <w:szCs w:val="28"/>
          <w:lang w:val="en-US"/>
        </w:rPr>
        <w:t>,</w:t>
      </w:r>
      <w:r w:rsidR="00F43476" w:rsidRPr="00970BE6">
        <w:rPr>
          <w:color w:val="000000" w:themeColor="text1"/>
          <w:sz w:val="28"/>
          <w:szCs w:val="28"/>
          <w:lang w:val="uk-UA"/>
        </w:rPr>
        <w:t> </w:t>
      </w:r>
      <w:r w:rsidR="00340B59" w:rsidRPr="00970BE6">
        <w:rPr>
          <w:color w:val="000000" w:themeColor="text1"/>
          <w:sz w:val="28"/>
          <w:szCs w:val="28"/>
          <w:lang w:val="uk-UA"/>
        </w:rPr>
        <w:t xml:space="preserve">  </w:t>
      </w:r>
      <w:proofErr w:type="gramEnd"/>
      <w:r w:rsidR="00340B59" w:rsidRPr="00970BE6">
        <w:rPr>
          <w:color w:val="000000" w:themeColor="text1"/>
          <w:sz w:val="28"/>
          <w:szCs w:val="28"/>
          <w:lang w:val="uk-UA"/>
        </w:rPr>
        <w:t xml:space="preserve">    </w:t>
      </w:r>
      <w:r w:rsidR="002C104A" w:rsidRPr="00970BE6">
        <w:rPr>
          <w:color w:val="000000" w:themeColor="text1"/>
          <w:sz w:val="28"/>
          <w:szCs w:val="28"/>
          <w:lang w:val="uk-UA"/>
        </w:rPr>
        <w:t xml:space="preserve">    </w:t>
      </w:r>
      <w:r w:rsidR="00340B59" w:rsidRPr="00970BE6">
        <w:rPr>
          <w:color w:val="000000" w:themeColor="text1"/>
          <w:sz w:val="28"/>
          <w:szCs w:val="28"/>
          <w:lang w:val="uk-UA"/>
        </w:rPr>
        <w:t xml:space="preserve">        (1.</w:t>
      </w:r>
      <w:r w:rsidR="0006640B" w:rsidRPr="00970BE6">
        <w:rPr>
          <w:color w:val="000000" w:themeColor="text1"/>
          <w:sz w:val="28"/>
          <w:szCs w:val="28"/>
          <w:lang w:val="uk-UA"/>
        </w:rPr>
        <w:t>4</w:t>
      </w:r>
      <w:r w:rsidR="00340B59" w:rsidRPr="00970BE6">
        <w:rPr>
          <w:color w:val="000000" w:themeColor="text1"/>
          <w:sz w:val="28"/>
          <w:szCs w:val="28"/>
          <w:lang w:val="uk-UA"/>
        </w:rPr>
        <w:t>.8)</w:t>
      </w:r>
      <w:r w:rsidR="000330E3" w:rsidRPr="00970BE6">
        <w:rPr>
          <w:color w:val="000000" w:themeColor="text1"/>
          <w:sz w:val="28"/>
          <w:szCs w:val="28"/>
          <w:lang w:val="en-US"/>
        </w:rPr>
        <w:t>[</w:t>
      </w:r>
      <w:r w:rsidR="00DC2F4A" w:rsidRPr="00970BE6">
        <w:rPr>
          <w:color w:val="000000" w:themeColor="text1"/>
          <w:sz w:val="28"/>
          <w:szCs w:val="28"/>
          <w:lang w:val="en-US"/>
        </w:rPr>
        <w:t>3</w:t>
      </w:r>
      <w:r w:rsidR="000330E3" w:rsidRPr="00970BE6">
        <w:rPr>
          <w:color w:val="000000" w:themeColor="text1"/>
          <w:sz w:val="28"/>
          <w:szCs w:val="28"/>
          <w:lang w:val="en-US"/>
        </w:rPr>
        <w:t>]</w:t>
      </w:r>
    </w:p>
    <w:p w14:paraId="5C9AF568" w14:textId="77777777" w:rsidR="00F43476" w:rsidRPr="00970BE6" w:rsidRDefault="00F43476" w:rsidP="00F43476">
      <w:pPr>
        <w:pStyle w:val="ListParagraph"/>
        <w:ind w:left="420"/>
        <w:jc w:val="both"/>
        <w:rPr>
          <w:rFonts w:ascii="Times New Roman" w:hAnsi="Times New Roman" w:cs="Times New Roman"/>
          <w:b/>
          <w:bCs/>
          <w:color w:val="000000" w:themeColor="text1"/>
          <w:sz w:val="28"/>
          <w:lang w:val="en-US"/>
        </w:rPr>
      </w:pPr>
    </w:p>
    <w:p w14:paraId="71C361E7" w14:textId="0F14F281" w:rsidR="00B60DC2" w:rsidRPr="00970BE6" w:rsidRDefault="00B60DC2" w:rsidP="00115647">
      <w:pPr>
        <w:ind w:left="284"/>
        <w:jc w:val="center"/>
        <w:rPr>
          <w:b/>
          <w:bCs/>
          <w:color w:val="000000" w:themeColor="text1"/>
          <w:sz w:val="28"/>
        </w:rPr>
      </w:pPr>
    </w:p>
    <w:p w14:paraId="31A7EE98" w14:textId="12790BBF" w:rsidR="00B60DC2" w:rsidRPr="00970BE6" w:rsidRDefault="00B60DC2" w:rsidP="00115647">
      <w:pPr>
        <w:ind w:left="284"/>
        <w:jc w:val="center"/>
        <w:rPr>
          <w:b/>
          <w:bCs/>
          <w:color w:val="000000" w:themeColor="text1"/>
          <w:sz w:val="28"/>
        </w:rPr>
      </w:pPr>
    </w:p>
    <w:p w14:paraId="48C45FA6" w14:textId="3096452A" w:rsidR="00B60DC2" w:rsidRPr="00970BE6" w:rsidRDefault="00B60DC2" w:rsidP="00115647">
      <w:pPr>
        <w:ind w:left="284"/>
        <w:jc w:val="center"/>
        <w:rPr>
          <w:b/>
          <w:bCs/>
          <w:color w:val="000000" w:themeColor="text1"/>
          <w:sz w:val="28"/>
        </w:rPr>
      </w:pPr>
    </w:p>
    <w:p w14:paraId="0FE81847" w14:textId="317D811C" w:rsidR="00B60DC2" w:rsidRPr="00970BE6" w:rsidRDefault="00B60DC2" w:rsidP="00115647">
      <w:pPr>
        <w:rPr>
          <w:b/>
          <w:bCs/>
          <w:color w:val="000000" w:themeColor="text1"/>
          <w:sz w:val="28"/>
        </w:rPr>
      </w:pPr>
      <w:r w:rsidRPr="00970BE6">
        <w:rPr>
          <w:b/>
          <w:bCs/>
          <w:color w:val="000000" w:themeColor="text1"/>
          <w:sz w:val="28"/>
        </w:rPr>
        <w:br w:type="page"/>
      </w:r>
    </w:p>
    <w:p w14:paraId="5F2C397B" w14:textId="0110096E" w:rsidR="0049740B" w:rsidRPr="00970BE6" w:rsidRDefault="0049740B" w:rsidP="006824AA">
      <w:pPr>
        <w:spacing w:line="360" w:lineRule="auto"/>
        <w:ind w:left="284"/>
        <w:jc w:val="both"/>
        <w:outlineLvl w:val="0"/>
        <w:rPr>
          <w:b/>
          <w:bCs/>
          <w:color w:val="000000" w:themeColor="text1"/>
          <w:sz w:val="28"/>
          <w:lang w:val="uk-UA"/>
        </w:rPr>
      </w:pPr>
      <w:bookmarkStart w:id="6" w:name="_Toc129447156"/>
      <w:r w:rsidRPr="00970BE6">
        <w:rPr>
          <w:b/>
          <w:bCs/>
          <w:color w:val="000000" w:themeColor="text1"/>
          <w:sz w:val="28"/>
          <w:lang w:val="uk-UA"/>
        </w:rPr>
        <w:lastRenderedPageBreak/>
        <w:t xml:space="preserve">РОЗДІЛ 2. ДОСЛІДЖЕННЯ </w:t>
      </w:r>
      <w:r w:rsidR="005734B4">
        <w:rPr>
          <w:b/>
          <w:bCs/>
          <w:color w:val="000000" w:themeColor="text1"/>
          <w:sz w:val="28"/>
          <w:lang w:val="uk-UA"/>
        </w:rPr>
        <w:t>ПОЛІТИКИ ЦІНОУТВОРЕННЯ ДЛЯ</w:t>
      </w:r>
      <w:r w:rsidRPr="00970BE6">
        <w:rPr>
          <w:b/>
          <w:bCs/>
          <w:color w:val="000000" w:themeColor="text1"/>
          <w:sz w:val="28"/>
          <w:lang w:val="uk-UA"/>
        </w:rPr>
        <w:t xml:space="preserve"> ПРОДУКЦІЇ ПІДПРИЄМСТВА </w:t>
      </w:r>
      <w:r w:rsidR="00512767">
        <w:rPr>
          <w:b/>
          <w:bCs/>
          <w:color w:val="000000" w:themeColor="text1"/>
          <w:sz w:val="28"/>
          <w:lang w:val="uk-UA"/>
        </w:rPr>
        <w:t>ТОВ</w:t>
      </w:r>
      <w:r w:rsidRPr="00970BE6">
        <w:rPr>
          <w:b/>
          <w:bCs/>
          <w:color w:val="000000" w:themeColor="text1"/>
          <w:sz w:val="28"/>
          <w:lang w:val="uk-UA"/>
        </w:rPr>
        <w:t xml:space="preserve"> «</w:t>
      </w:r>
      <w:r w:rsidR="00512767">
        <w:rPr>
          <w:b/>
          <w:bCs/>
          <w:color w:val="000000" w:themeColor="text1"/>
          <w:sz w:val="28"/>
          <w:lang w:val="uk-UA"/>
        </w:rPr>
        <w:t>КИЇВХЛІБ</w:t>
      </w:r>
      <w:r w:rsidRPr="00970BE6">
        <w:rPr>
          <w:b/>
          <w:bCs/>
          <w:color w:val="000000" w:themeColor="text1"/>
          <w:sz w:val="28"/>
          <w:lang w:val="uk-UA"/>
        </w:rPr>
        <w:t>»</w:t>
      </w:r>
      <w:bookmarkEnd w:id="6"/>
    </w:p>
    <w:p w14:paraId="36CED215" w14:textId="375E5156" w:rsidR="0049740B" w:rsidRPr="00970BE6" w:rsidRDefault="0049740B" w:rsidP="00115647">
      <w:pPr>
        <w:rPr>
          <w:b/>
          <w:bCs/>
          <w:color w:val="000000" w:themeColor="text1"/>
          <w:sz w:val="28"/>
        </w:rPr>
      </w:pPr>
    </w:p>
    <w:p w14:paraId="386324B0" w14:textId="73CDBBD4" w:rsidR="0049740B" w:rsidRDefault="00E51AF7" w:rsidP="00DA49CA">
      <w:pPr>
        <w:spacing w:line="360" w:lineRule="auto"/>
        <w:ind w:left="284" w:firstLine="709"/>
        <w:jc w:val="both"/>
        <w:outlineLvl w:val="1"/>
        <w:rPr>
          <w:b/>
          <w:bCs/>
          <w:color w:val="000000" w:themeColor="text1"/>
          <w:sz w:val="28"/>
          <w:lang w:val="uk-UA"/>
        </w:rPr>
      </w:pPr>
      <w:bookmarkStart w:id="7" w:name="_Toc129447157"/>
      <w:r w:rsidRPr="00812ECE">
        <w:rPr>
          <w:b/>
          <w:bCs/>
          <w:color w:val="000000" w:themeColor="text1"/>
          <w:sz w:val="28"/>
          <w:lang w:val="uk-UA"/>
        </w:rPr>
        <w:t>2.1. Узагальнений огляд та аналіз діяльності підприємства</w:t>
      </w:r>
      <w:bookmarkEnd w:id="7"/>
    </w:p>
    <w:p w14:paraId="3FF3DF4A" w14:textId="77777777" w:rsidR="006E5C54" w:rsidRPr="006E5C54" w:rsidRDefault="006E5C54" w:rsidP="006E5C54">
      <w:pPr>
        <w:spacing w:line="360" w:lineRule="auto"/>
        <w:ind w:left="283" w:firstLine="709"/>
        <w:jc w:val="both"/>
        <w:rPr>
          <w:color w:val="000000" w:themeColor="text1"/>
          <w:sz w:val="28"/>
        </w:rPr>
      </w:pPr>
      <w:r w:rsidRPr="006E5C54">
        <w:rPr>
          <w:color w:val="000000" w:themeColor="text1"/>
          <w:sz w:val="28"/>
        </w:rPr>
        <w:t>Товариство з обмеженою відповідальністю «ТОРГОВИЙ ДІМ «КИЇВХЛІБ» (далі по тексту скорочена назва ТОВ «ТД «КИЇВХЛІБ», «Товариство») було створено Учасниками Товариства з метою здійснення підприємницької діяльності та отримання прибутку, відповідно до законодавства України 09.03.2017, номер реєстраційного запису: 10711020000037730.</w:t>
      </w:r>
    </w:p>
    <w:p w14:paraId="09C9ED0F" w14:textId="77777777" w:rsidR="006E5C54" w:rsidRPr="006E5C54" w:rsidRDefault="006E5C54" w:rsidP="006E5C54">
      <w:pPr>
        <w:spacing w:line="360" w:lineRule="auto"/>
        <w:ind w:left="283" w:firstLine="709"/>
        <w:jc w:val="both"/>
        <w:rPr>
          <w:color w:val="000000" w:themeColor="text1"/>
          <w:sz w:val="28"/>
        </w:rPr>
      </w:pPr>
      <w:r w:rsidRPr="006E5C54">
        <w:rPr>
          <w:color w:val="000000" w:themeColor="text1"/>
          <w:sz w:val="28"/>
        </w:rPr>
        <w:t>Адреса реєстрації Товариства: 04080, Україна, м. Київ, вулиця Костянтинівська, буд. 64.</w:t>
      </w:r>
    </w:p>
    <w:p w14:paraId="4285C533" w14:textId="2297FD64" w:rsidR="006E5C54" w:rsidRPr="006E5C54" w:rsidRDefault="006E5C54" w:rsidP="006E5C54">
      <w:pPr>
        <w:spacing w:line="360" w:lineRule="auto"/>
        <w:ind w:left="283" w:firstLine="709"/>
        <w:jc w:val="both"/>
        <w:rPr>
          <w:color w:val="000000" w:themeColor="text1"/>
          <w:sz w:val="28"/>
        </w:rPr>
      </w:pPr>
      <w:r w:rsidRPr="006E5C54">
        <w:rPr>
          <w:color w:val="000000" w:themeColor="text1"/>
          <w:sz w:val="28"/>
        </w:rPr>
        <w:t>Діяльність ТОВ «ТД «КИЇВХЛІБ» регулюється чинним законодавством України. Товариство з обмеженою відповідальності «ТОРГОВИЙ ДІМ»КИЇВХЛІБ» з 01.01.2021 року зареєстроване в реєстрі великих платників податків.</w:t>
      </w:r>
    </w:p>
    <w:p w14:paraId="7FCF534A" w14:textId="77777777" w:rsidR="00217DD6" w:rsidRPr="00217DD6" w:rsidRDefault="00217DD6" w:rsidP="00217DD6">
      <w:pPr>
        <w:spacing w:line="360" w:lineRule="auto"/>
        <w:ind w:left="283" w:firstLine="709"/>
        <w:jc w:val="both"/>
        <w:rPr>
          <w:color w:val="000000" w:themeColor="text1"/>
          <w:sz w:val="28"/>
        </w:rPr>
      </w:pPr>
      <w:r w:rsidRPr="00217DD6">
        <w:rPr>
          <w:color w:val="000000" w:themeColor="text1"/>
          <w:sz w:val="28"/>
        </w:rPr>
        <w:t>ТОВ «ТД «КИЇВХЛІБ» здійснює свою діяльність за наступними видами діяльності за КВЕД:</w:t>
      </w:r>
    </w:p>
    <w:p w14:paraId="58F1FBBF" w14:textId="77777777" w:rsidR="00217DD6" w:rsidRDefault="00217DD6" w:rsidP="00217DD6">
      <w:pPr>
        <w:spacing w:line="360" w:lineRule="auto"/>
        <w:ind w:left="283" w:firstLine="709"/>
        <w:jc w:val="both"/>
        <w:rPr>
          <w:color w:val="000000" w:themeColor="text1"/>
          <w:sz w:val="28"/>
        </w:rPr>
      </w:pPr>
      <w:r w:rsidRPr="00217DD6">
        <w:rPr>
          <w:color w:val="000000" w:themeColor="text1"/>
          <w:sz w:val="28"/>
        </w:rPr>
        <w:t xml:space="preserve">46.36 Оптова торгівля цукром, шоколадом і кондитерськими виробами (основний); </w:t>
      </w:r>
    </w:p>
    <w:p w14:paraId="64A59101" w14:textId="77777777" w:rsidR="00217DD6" w:rsidRDefault="00217DD6" w:rsidP="00217DD6">
      <w:pPr>
        <w:spacing w:line="360" w:lineRule="auto"/>
        <w:ind w:left="283" w:firstLine="709"/>
        <w:jc w:val="both"/>
        <w:rPr>
          <w:color w:val="000000" w:themeColor="text1"/>
          <w:sz w:val="28"/>
        </w:rPr>
      </w:pPr>
      <w:r w:rsidRPr="00217DD6">
        <w:rPr>
          <w:color w:val="000000" w:themeColor="text1"/>
          <w:sz w:val="28"/>
        </w:rPr>
        <w:t xml:space="preserve">46.21 Оптова торгівля зерном, необробленим тютюном, насінням і кормами для тварин; </w:t>
      </w:r>
    </w:p>
    <w:p w14:paraId="515D2D15" w14:textId="77777777" w:rsidR="00217DD6" w:rsidRDefault="00217DD6" w:rsidP="00217DD6">
      <w:pPr>
        <w:spacing w:line="360" w:lineRule="auto"/>
        <w:ind w:left="283" w:firstLine="709"/>
        <w:jc w:val="both"/>
        <w:rPr>
          <w:color w:val="000000" w:themeColor="text1"/>
          <w:sz w:val="28"/>
        </w:rPr>
      </w:pPr>
      <w:r w:rsidRPr="00217DD6">
        <w:rPr>
          <w:color w:val="000000" w:themeColor="text1"/>
          <w:sz w:val="28"/>
        </w:rPr>
        <w:t xml:space="preserve">46.33 Оптова торгівля молочними продуктами, яйцями, харчовими оліями та жирами; </w:t>
      </w:r>
    </w:p>
    <w:p w14:paraId="5F438CFA" w14:textId="11434D16" w:rsidR="00217DD6" w:rsidRPr="00217DD6" w:rsidRDefault="00217DD6" w:rsidP="00217DD6">
      <w:pPr>
        <w:spacing w:line="360" w:lineRule="auto"/>
        <w:ind w:left="283" w:firstLine="709"/>
        <w:jc w:val="both"/>
        <w:rPr>
          <w:color w:val="000000" w:themeColor="text1"/>
          <w:sz w:val="28"/>
        </w:rPr>
      </w:pPr>
      <w:r w:rsidRPr="00217DD6">
        <w:rPr>
          <w:color w:val="000000" w:themeColor="text1"/>
          <w:sz w:val="28"/>
        </w:rPr>
        <w:t>46.38 Оптова торгівля іншими продуктами харчування, у тому числі рибою,</w:t>
      </w:r>
      <w:r>
        <w:rPr>
          <w:color w:val="000000" w:themeColor="text1"/>
          <w:sz w:val="28"/>
          <w:lang w:val="uk-UA"/>
        </w:rPr>
        <w:t xml:space="preserve"> </w:t>
      </w:r>
      <w:r w:rsidRPr="00217DD6">
        <w:rPr>
          <w:color w:val="000000" w:themeColor="text1"/>
          <w:sz w:val="28"/>
        </w:rPr>
        <w:t>ракоподібними та молюсками;</w:t>
      </w:r>
    </w:p>
    <w:p w14:paraId="14362F9C" w14:textId="6C2BF56C" w:rsidR="00217DD6" w:rsidRPr="00217DD6" w:rsidRDefault="00217DD6" w:rsidP="0032623C">
      <w:pPr>
        <w:spacing w:line="360" w:lineRule="auto"/>
        <w:ind w:left="283" w:firstLine="709"/>
        <w:jc w:val="both"/>
        <w:rPr>
          <w:color w:val="000000" w:themeColor="text1"/>
          <w:sz w:val="28"/>
        </w:rPr>
      </w:pPr>
      <w:r w:rsidRPr="00217DD6">
        <w:rPr>
          <w:color w:val="000000" w:themeColor="text1"/>
          <w:sz w:val="28"/>
        </w:rPr>
        <w:t>46.39 Неспеціалізована оптова торгівля продуктами харчування, напоями та</w:t>
      </w:r>
      <w:r w:rsidR="0032623C">
        <w:rPr>
          <w:color w:val="000000" w:themeColor="text1"/>
          <w:sz w:val="28"/>
          <w:lang w:val="uk-UA"/>
        </w:rPr>
        <w:t xml:space="preserve"> </w:t>
      </w:r>
      <w:r w:rsidRPr="00217DD6">
        <w:rPr>
          <w:color w:val="000000" w:themeColor="text1"/>
          <w:sz w:val="28"/>
        </w:rPr>
        <w:t>тютюновими виробами;</w:t>
      </w:r>
    </w:p>
    <w:p w14:paraId="452F6E46" w14:textId="741F2C93" w:rsidR="00217DD6" w:rsidRPr="00217DD6" w:rsidRDefault="00217DD6" w:rsidP="0032623C">
      <w:pPr>
        <w:spacing w:line="360" w:lineRule="auto"/>
        <w:ind w:left="283" w:firstLine="709"/>
        <w:jc w:val="both"/>
        <w:rPr>
          <w:color w:val="000000" w:themeColor="text1"/>
          <w:sz w:val="28"/>
        </w:rPr>
      </w:pPr>
      <w:r w:rsidRPr="00217DD6">
        <w:rPr>
          <w:color w:val="000000" w:themeColor="text1"/>
          <w:sz w:val="28"/>
        </w:rPr>
        <w:t>47.11 Роздрібна торгівля в неспеціалізованих магазинах переважно продуктами</w:t>
      </w:r>
      <w:r w:rsidR="0032623C">
        <w:rPr>
          <w:color w:val="000000" w:themeColor="text1"/>
          <w:sz w:val="28"/>
          <w:lang w:val="uk-UA"/>
        </w:rPr>
        <w:t xml:space="preserve"> </w:t>
      </w:r>
      <w:r w:rsidRPr="00217DD6">
        <w:rPr>
          <w:color w:val="000000" w:themeColor="text1"/>
          <w:sz w:val="28"/>
        </w:rPr>
        <w:t>харчування, напоями та тютюновими виробами;</w:t>
      </w:r>
    </w:p>
    <w:p w14:paraId="535391B3" w14:textId="3C0AE05D" w:rsidR="00217DD6" w:rsidRPr="00217DD6" w:rsidRDefault="00217DD6" w:rsidP="002B2165">
      <w:pPr>
        <w:spacing w:line="360" w:lineRule="auto"/>
        <w:ind w:left="283" w:firstLine="709"/>
        <w:jc w:val="both"/>
        <w:rPr>
          <w:color w:val="000000" w:themeColor="text1"/>
          <w:sz w:val="28"/>
        </w:rPr>
      </w:pPr>
      <w:r w:rsidRPr="00217DD6">
        <w:rPr>
          <w:color w:val="000000" w:themeColor="text1"/>
          <w:sz w:val="28"/>
        </w:rPr>
        <w:lastRenderedPageBreak/>
        <w:t>47.24 Роздрібна торгівля хлібобулочними виробами, борошняними та цукровими</w:t>
      </w:r>
      <w:r w:rsidR="002B2165">
        <w:rPr>
          <w:color w:val="000000" w:themeColor="text1"/>
          <w:sz w:val="28"/>
          <w:lang w:val="uk-UA"/>
        </w:rPr>
        <w:t xml:space="preserve"> </w:t>
      </w:r>
      <w:r w:rsidRPr="00217DD6">
        <w:rPr>
          <w:color w:val="000000" w:themeColor="text1"/>
          <w:sz w:val="28"/>
        </w:rPr>
        <w:t>кондитерськими виробами в спеціалізованих магазинах;</w:t>
      </w:r>
    </w:p>
    <w:p w14:paraId="4809737E" w14:textId="77777777" w:rsidR="00217DD6" w:rsidRPr="00217DD6" w:rsidRDefault="00217DD6" w:rsidP="00217DD6">
      <w:pPr>
        <w:spacing w:line="360" w:lineRule="auto"/>
        <w:ind w:left="283" w:firstLine="709"/>
        <w:jc w:val="both"/>
        <w:rPr>
          <w:color w:val="000000" w:themeColor="text1"/>
          <w:sz w:val="28"/>
        </w:rPr>
      </w:pPr>
      <w:r w:rsidRPr="00217DD6">
        <w:rPr>
          <w:color w:val="000000" w:themeColor="text1"/>
          <w:sz w:val="28"/>
        </w:rPr>
        <w:t>47.25 Роздрібна торгівля напоями в спеціалізованих магазинах;</w:t>
      </w:r>
    </w:p>
    <w:p w14:paraId="2DA07F18" w14:textId="77777777" w:rsidR="00217DD6" w:rsidRPr="00217DD6" w:rsidRDefault="00217DD6" w:rsidP="00217DD6">
      <w:pPr>
        <w:spacing w:line="360" w:lineRule="auto"/>
        <w:ind w:left="283" w:firstLine="709"/>
        <w:jc w:val="both"/>
        <w:rPr>
          <w:color w:val="000000" w:themeColor="text1"/>
          <w:sz w:val="28"/>
        </w:rPr>
      </w:pPr>
      <w:r w:rsidRPr="00217DD6">
        <w:rPr>
          <w:color w:val="000000" w:themeColor="text1"/>
          <w:sz w:val="28"/>
        </w:rPr>
        <w:t>47.29 Роздрібна торгівля іншими продуктами харчування в спеціалізованих магазинах; 52.29 Інша допоміжна діяльність у сфері транспорту;</w:t>
      </w:r>
    </w:p>
    <w:p w14:paraId="013878CA" w14:textId="77777777" w:rsidR="00217DD6" w:rsidRPr="00217DD6" w:rsidRDefault="00217DD6" w:rsidP="00217DD6">
      <w:pPr>
        <w:spacing w:line="360" w:lineRule="auto"/>
        <w:ind w:left="283" w:firstLine="709"/>
        <w:jc w:val="both"/>
        <w:rPr>
          <w:color w:val="000000" w:themeColor="text1"/>
          <w:sz w:val="28"/>
        </w:rPr>
      </w:pPr>
      <w:r w:rsidRPr="00217DD6">
        <w:rPr>
          <w:color w:val="000000" w:themeColor="text1"/>
          <w:sz w:val="28"/>
        </w:rPr>
        <w:t>68.20 Надання в оренду й експлуатацію власного чи орендованого нерухомого майна; 45.20 Технічне обслуговування та ремонт автотранспортних засобів;</w:t>
      </w:r>
    </w:p>
    <w:p w14:paraId="6E7E9248" w14:textId="77777777" w:rsidR="00217DD6" w:rsidRPr="00217DD6" w:rsidRDefault="00217DD6" w:rsidP="00217DD6">
      <w:pPr>
        <w:spacing w:line="360" w:lineRule="auto"/>
        <w:ind w:left="283" w:firstLine="709"/>
        <w:jc w:val="both"/>
        <w:rPr>
          <w:color w:val="000000" w:themeColor="text1"/>
          <w:sz w:val="28"/>
        </w:rPr>
      </w:pPr>
      <w:r w:rsidRPr="00217DD6">
        <w:rPr>
          <w:color w:val="000000" w:themeColor="text1"/>
          <w:sz w:val="28"/>
        </w:rPr>
        <w:t>46.90 Неспеціалізована оптова торгівля;</w:t>
      </w:r>
    </w:p>
    <w:p w14:paraId="08BEB724" w14:textId="77777777" w:rsidR="00217DD6" w:rsidRPr="00217DD6" w:rsidRDefault="00217DD6" w:rsidP="00217DD6">
      <w:pPr>
        <w:spacing w:line="360" w:lineRule="auto"/>
        <w:ind w:left="283" w:firstLine="709"/>
        <w:jc w:val="both"/>
        <w:rPr>
          <w:color w:val="000000" w:themeColor="text1"/>
          <w:sz w:val="28"/>
        </w:rPr>
      </w:pPr>
      <w:r w:rsidRPr="00217DD6">
        <w:rPr>
          <w:color w:val="000000" w:themeColor="text1"/>
          <w:sz w:val="28"/>
        </w:rPr>
        <w:t>49.41 Вантажний автомобільний транспорт;</w:t>
      </w:r>
    </w:p>
    <w:p w14:paraId="17849D26" w14:textId="27BAA32C" w:rsidR="00217DD6" w:rsidRPr="00217DD6" w:rsidRDefault="00217DD6" w:rsidP="00217DD6">
      <w:pPr>
        <w:spacing w:line="360" w:lineRule="auto"/>
        <w:ind w:left="283" w:firstLine="709"/>
        <w:jc w:val="both"/>
        <w:rPr>
          <w:color w:val="000000" w:themeColor="text1"/>
          <w:sz w:val="28"/>
        </w:rPr>
      </w:pPr>
      <w:r w:rsidRPr="00217DD6">
        <w:rPr>
          <w:color w:val="000000" w:themeColor="text1"/>
          <w:sz w:val="28"/>
        </w:rPr>
        <w:t>63.11</w:t>
      </w:r>
      <w:r w:rsidR="00D87B95">
        <w:rPr>
          <w:color w:val="000000" w:themeColor="text1"/>
          <w:sz w:val="28"/>
          <w:lang w:val="uk-UA"/>
        </w:rPr>
        <w:t xml:space="preserve"> </w:t>
      </w:r>
      <w:r w:rsidRPr="00217DD6">
        <w:rPr>
          <w:color w:val="000000" w:themeColor="text1"/>
          <w:sz w:val="28"/>
        </w:rPr>
        <w:t>Оброблення даних, розміщення інформації на веб-вузлах і пов'язана з ними діяльність;</w:t>
      </w:r>
    </w:p>
    <w:p w14:paraId="558D6FB4" w14:textId="77777777" w:rsidR="00217DD6" w:rsidRPr="00217DD6" w:rsidRDefault="00217DD6" w:rsidP="00217DD6">
      <w:pPr>
        <w:spacing w:line="360" w:lineRule="auto"/>
        <w:ind w:left="283" w:firstLine="709"/>
        <w:jc w:val="both"/>
        <w:rPr>
          <w:color w:val="000000" w:themeColor="text1"/>
          <w:sz w:val="28"/>
        </w:rPr>
      </w:pPr>
      <w:r w:rsidRPr="00217DD6">
        <w:rPr>
          <w:color w:val="000000" w:themeColor="text1"/>
          <w:sz w:val="28"/>
        </w:rPr>
        <w:t>73.11 Рекламні агентства;</w:t>
      </w:r>
    </w:p>
    <w:p w14:paraId="2E032F5F" w14:textId="77777777" w:rsidR="00217DD6" w:rsidRPr="00217DD6" w:rsidRDefault="00217DD6" w:rsidP="00217DD6">
      <w:pPr>
        <w:spacing w:line="360" w:lineRule="auto"/>
        <w:ind w:left="283" w:firstLine="709"/>
        <w:jc w:val="both"/>
        <w:rPr>
          <w:color w:val="000000" w:themeColor="text1"/>
          <w:sz w:val="28"/>
        </w:rPr>
      </w:pPr>
      <w:r w:rsidRPr="00217DD6">
        <w:rPr>
          <w:color w:val="000000" w:themeColor="text1"/>
          <w:sz w:val="28"/>
        </w:rPr>
        <w:t>73.20 Дослідження кон'юнктури ринку та виявлення громадської думки;</w:t>
      </w:r>
    </w:p>
    <w:p w14:paraId="4B3D2754" w14:textId="77777777" w:rsidR="00217DD6" w:rsidRPr="00217DD6" w:rsidRDefault="00217DD6" w:rsidP="00217DD6">
      <w:pPr>
        <w:spacing w:line="360" w:lineRule="auto"/>
        <w:ind w:left="283" w:firstLine="709"/>
        <w:jc w:val="both"/>
        <w:rPr>
          <w:color w:val="000000" w:themeColor="text1"/>
          <w:sz w:val="28"/>
        </w:rPr>
      </w:pPr>
      <w:r w:rsidRPr="00217DD6">
        <w:rPr>
          <w:color w:val="000000" w:themeColor="text1"/>
          <w:sz w:val="28"/>
        </w:rPr>
        <w:t>77.11 Надання в оренду автомобілів і легкових автотранспортних засобів;</w:t>
      </w:r>
    </w:p>
    <w:p w14:paraId="041A96DD" w14:textId="77777777" w:rsidR="00217DD6" w:rsidRPr="00217DD6" w:rsidRDefault="00217DD6" w:rsidP="00217DD6">
      <w:pPr>
        <w:spacing w:line="360" w:lineRule="auto"/>
        <w:ind w:left="283" w:firstLine="709"/>
        <w:jc w:val="both"/>
        <w:rPr>
          <w:color w:val="000000" w:themeColor="text1"/>
          <w:sz w:val="28"/>
        </w:rPr>
      </w:pPr>
      <w:r w:rsidRPr="00217DD6">
        <w:rPr>
          <w:color w:val="000000" w:themeColor="text1"/>
          <w:sz w:val="28"/>
        </w:rPr>
        <w:t>77.12 Надання в оренду вантажних автомобілів;</w:t>
      </w:r>
    </w:p>
    <w:p w14:paraId="0B1A4B7E" w14:textId="77777777" w:rsidR="00217DD6" w:rsidRPr="00217DD6" w:rsidRDefault="00217DD6" w:rsidP="00217DD6">
      <w:pPr>
        <w:spacing w:line="360" w:lineRule="auto"/>
        <w:ind w:left="283" w:firstLine="709"/>
        <w:jc w:val="both"/>
        <w:rPr>
          <w:color w:val="000000" w:themeColor="text1"/>
          <w:sz w:val="28"/>
        </w:rPr>
      </w:pPr>
      <w:r w:rsidRPr="00217DD6">
        <w:rPr>
          <w:color w:val="000000" w:themeColor="text1"/>
          <w:sz w:val="28"/>
        </w:rPr>
        <w:t>77.39 Надання в оренду інших машин, устаткування та товарів, н.в.і.у.;</w:t>
      </w:r>
    </w:p>
    <w:p w14:paraId="3E2F9036" w14:textId="4240C232" w:rsidR="00217DD6" w:rsidRPr="00217DD6" w:rsidRDefault="00217DD6" w:rsidP="00684E9F">
      <w:pPr>
        <w:spacing w:line="360" w:lineRule="auto"/>
        <w:ind w:left="283" w:firstLine="709"/>
        <w:jc w:val="both"/>
        <w:rPr>
          <w:color w:val="000000" w:themeColor="text1"/>
          <w:sz w:val="28"/>
        </w:rPr>
      </w:pPr>
      <w:r w:rsidRPr="00217DD6">
        <w:rPr>
          <w:color w:val="000000" w:themeColor="text1"/>
          <w:sz w:val="28"/>
        </w:rPr>
        <w:t>47.91 Роздрібна торгівля, що здійснюється фірмами поштового замовлення або через</w:t>
      </w:r>
      <w:r w:rsidR="00684E9F">
        <w:rPr>
          <w:color w:val="000000" w:themeColor="text1"/>
          <w:sz w:val="28"/>
          <w:lang w:val="uk-UA"/>
        </w:rPr>
        <w:t xml:space="preserve"> </w:t>
      </w:r>
      <w:r w:rsidRPr="00217DD6">
        <w:rPr>
          <w:color w:val="000000" w:themeColor="text1"/>
          <w:sz w:val="28"/>
        </w:rPr>
        <w:t>мережу Інтернет;</w:t>
      </w:r>
    </w:p>
    <w:p w14:paraId="41BC46DA" w14:textId="77777777" w:rsidR="00217DD6" w:rsidRPr="00217DD6" w:rsidRDefault="00217DD6" w:rsidP="00217DD6">
      <w:pPr>
        <w:spacing w:line="360" w:lineRule="auto"/>
        <w:ind w:left="283" w:firstLine="709"/>
        <w:jc w:val="both"/>
        <w:rPr>
          <w:color w:val="000000" w:themeColor="text1"/>
          <w:sz w:val="28"/>
        </w:rPr>
      </w:pPr>
      <w:r w:rsidRPr="00217DD6">
        <w:rPr>
          <w:color w:val="000000" w:themeColor="text1"/>
          <w:sz w:val="28"/>
        </w:rPr>
        <w:t>53.20 Інша поштова та кур'єрська діяльність</w:t>
      </w:r>
    </w:p>
    <w:p w14:paraId="6EF6EDDD" w14:textId="77777777" w:rsidR="00217DD6" w:rsidRPr="00217DD6" w:rsidRDefault="00217DD6" w:rsidP="00217DD6">
      <w:pPr>
        <w:spacing w:line="360" w:lineRule="auto"/>
        <w:ind w:left="283" w:firstLine="709"/>
        <w:jc w:val="both"/>
        <w:rPr>
          <w:color w:val="000000" w:themeColor="text1"/>
          <w:sz w:val="28"/>
        </w:rPr>
      </w:pPr>
      <w:r w:rsidRPr="00217DD6">
        <w:rPr>
          <w:color w:val="000000" w:themeColor="text1"/>
          <w:sz w:val="28"/>
        </w:rPr>
        <w:t>У відповідності із Статутом Предметом діяльності Товариства є:</w:t>
      </w:r>
    </w:p>
    <w:p w14:paraId="0EE37990" w14:textId="4235615F" w:rsidR="00217DD6" w:rsidRPr="008119AE" w:rsidRDefault="00217DD6" w:rsidP="008119AE">
      <w:pPr>
        <w:pStyle w:val="ListParagraph"/>
        <w:numPr>
          <w:ilvl w:val="0"/>
          <w:numId w:val="8"/>
        </w:numPr>
        <w:spacing w:line="360" w:lineRule="auto"/>
        <w:ind w:left="283" w:firstLine="709"/>
        <w:jc w:val="both"/>
        <w:rPr>
          <w:rFonts w:ascii="Times New Roman" w:hAnsi="Times New Roman" w:cs="Times New Roman"/>
          <w:color w:val="000000" w:themeColor="text1"/>
          <w:sz w:val="28"/>
        </w:rPr>
      </w:pPr>
      <w:r w:rsidRPr="008119AE">
        <w:rPr>
          <w:rFonts w:ascii="Times New Roman" w:hAnsi="Times New Roman" w:cs="Times New Roman"/>
          <w:color w:val="000000" w:themeColor="text1"/>
          <w:sz w:val="28"/>
        </w:rPr>
        <w:t>виробництво хліба та хлібобулочних виробів, виробництво борошняних кондитерських</w:t>
      </w:r>
      <w:r w:rsidR="00684E9F" w:rsidRPr="008119AE">
        <w:rPr>
          <w:rFonts w:ascii="Times New Roman" w:hAnsi="Times New Roman" w:cs="Times New Roman"/>
          <w:color w:val="000000" w:themeColor="text1"/>
          <w:sz w:val="28"/>
        </w:rPr>
        <w:t xml:space="preserve"> </w:t>
      </w:r>
      <w:r w:rsidRPr="008119AE">
        <w:rPr>
          <w:rFonts w:ascii="Times New Roman" w:hAnsi="Times New Roman" w:cs="Times New Roman"/>
          <w:color w:val="000000" w:themeColor="text1"/>
          <w:sz w:val="28"/>
        </w:rPr>
        <w:t>виробів, тортів і тістечок нетривалого зберігання;</w:t>
      </w:r>
    </w:p>
    <w:p w14:paraId="7645B579" w14:textId="6DEB7E2E" w:rsidR="00217DD6" w:rsidRPr="008119AE" w:rsidRDefault="00217DD6" w:rsidP="008119AE">
      <w:pPr>
        <w:pStyle w:val="ListParagraph"/>
        <w:numPr>
          <w:ilvl w:val="0"/>
          <w:numId w:val="8"/>
        </w:numPr>
        <w:spacing w:line="360" w:lineRule="auto"/>
        <w:ind w:left="283" w:firstLine="709"/>
        <w:jc w:val="both"/>
        <w:rPr>
          <w:rFonts w:ascii="Times New Roman" w:hAnsi="Times New Roman" w:cs="Times New Roman"/>
          <w:color w:val="000000" w:themeColor="text1"/>
          <w:sz w:val="28"/>
        </w:rPr>
      </w:pPr>
      <w:r w:rsidRPr="008119AE">
        <w:rPr>
          <w:rFonts w:ascii="Times New Roman" w:hAnsi="Times New Roman" w:cs="Times New Roman"/>
          <w:color w:val="000000" w:themeColor="text1"/>
          <w:sz w:val="28"/>
        </w:rPr>
        <w:t>виробництво сухарів і сухого печива, виробництво борошняних кондитерських</w:t>
      </w:r>
      <w:r w:rsidR="00684E9F" w:rsidRPr="008119AE">
        <w:rPr>
          <w:rFonts w:ascii="Times New Roman" w:hAnsi="Times New Roman" w:cs="Times New Roman"/>
          <w:color w:val="000000" w:themeColor="text1"/>
          <w:sz w:val="28"/>
        </w:rPr>
        <w:t xml:space="preserve"> </w:t>
      </w:r>
      <w:r w:rsidRPr="008119AE">
        <w:rPr>
          <w:rFonts w:ascii="Times New Roman" w:hAnsi="Times New Roman" w:cs="Times New Roman"/>
          <w:color w:val="000000" w:themeColor="text1"/>
          <w:sz w:val="28"/>
        </w:rPr>
        <w:t>виробів;</w:t>
      </w:r>
    </w:p>
    <w:p w14:paraId="6B4FD7FE" w14:textId="2FA0E15D" w:rsidR="00217DD6" w:rsidRPr="008119AE" w:rsidRDefault="00217DD6" w:rsidP="008119AE">
      <w:pPr>
        <w:pStyle w:val="ListParagraph"/>
        <w:numPr>
          <w:ilvl w:val="0"/>
          <w:numId w:val="8"/>
        </w:numPr>
        <w:spacing w:line="360" w:lineRule="auto"/>
        <w:ind w:left="283" w:firstLine="709"/>
        <w:jc w:val="both"/>
        <w:rPr>
          <w:rFonts w:ascii="Times New Roman" w:hAnsi="Times New Roman" w:cs="Times New Roman"/>
          <w:color w:val="000000" w:themeColor="text1"/>
          <w:sz w:val="28"/>
        </w:rPr>
      </w:pPr>
      <w:r w:rsidRPr="008119AE">
        <w:rPr>
          <w:rFonts w:ascii="Times New Roman" w:hAnsi="Times New Roman" w:cs="Times New Roman"/>
          <w:color w:val="000000" w:themeColor="text1"/>
          <w:sz w:val="28"/>
        </w:rPr>
        <w:t>виробництво макаронних виробів і подібних борошняних виробів;</w:t>
      </w:r>
    </w:p>
    <w:p w14:paraId="711E20FC" w14:textId="4B8C2E83" w:rsidR="00217DD6" w:rsidRPr="008119AE" w:rsidRDefault="00217DD6" w:rsidP="008119AE">
      <w:pPr>
        <w:pStyle w:val="ListParagraph"/>
        <w:numPr>
          <w:ilvl w:val="0"/>
          <w:numId w:val="8"/>
        </w:numPr>
        <w:spacing w:line="360" w:lineRule="auto"/>
        <w:ind w:left="283" w:firstLine="709"/>
        <w:jc w:val="both"/>
        <w:rPr>
          <w:rFonts w:ascii="Times New Roman" w:hAnsi="Times New Roman" w:cs="Times New Roman"/>
          <w:color w:val="000000" w:themeColor="text1"/>
          <w:sz w:val="28"/>
        </w:rPr>
      </w:pPr>
      <w:r w:rsidRPr="008119AE">
        <w:rPr>
          <w:rFonts w:ascii="Times New Roman" w:hAnsi="Times New Roman" w:cs="Times New Roman"/>
          <w:color w:val="000000" w:themeColor="text1"/>
          <w:sz w:val="28"/>
        </w:rPr>
        <w:t>оптова торгівля зерном, необробленим тютюном, насінням і кормами тварин;</w:t>
      </w:r>
    </w:p>
    <w:p w14:paraId="2BE44B2D" w14:textId="5BE13D57" w:rsidR="00217DD6" w:rsidRPr="008119AE" w:rsidRDefault="00217DD6" w:rsidP="008119AE">
      <w:pPr>
        <w:pStyle w:val="ListParagraph"/>
        <w:numPr>
          <w:ilvl w:val="0"/>
          <w:numId w:val="8"/>
        </w:numPr>
        <w:spacing w:line="360" w:lineRule="auto"/>
        <w:ind w:left="283" w:firstLine="709"/>
        <w:jc w:val="both"/>
        <w:rPr>
          <w:rFonts w:ascii="Times New Roman" w:hAnsi="Times New Roman" w:cs="Times New Roman"/>
          <w:color w:val="000000" w:themeColor="text1"/>
          <w:sz w:val="28"/>
        </w:rPr>
      </w:pPr>
      <w:r w:rsidRPr="008119AE">
        <w:rPr>
          <w:rFonts w:ascii="Times New Roman" w:hAnsi="Times New Roman" w:cs="Times New Roman"/>
          <w:color w:val="000000" w:themeColor="text1"/>
          <w:sz w:val="28"/>
        </w:rPr>
        <w:lastRenderedPageBreak/>
        <w:t>оптова торгівля цукром, шоколадом і кондитерськими виробами;</w:t>
      </w:r>
    </w:p>
    <w:p w14:paraId="70560307" w14:textId="6AFB2611" w:rsidR="00613002" w:rsidRPr="008119AE" w:rsidRDefault="00217DD6" w:rsidP="008119AE">
      <w:pPr>
        <w:pStyle w:val="ListParagraph"/>
        <w:numPr>
          <w:ilvl w:val="0"/>
          <w:numId w:val="8"/>
        </w:numPr>
        <w:spacing w:line="360" w:lineRule="auto"/>
        <w:ind w:left="283" w:firstLine="709"/>
        <w:jc w:val="both"/>
        <w:rPr>
          <w:rFonts w:ascii="Times New Roman" w:hAnsi="Times New Roman" w:cs="Times New Roman"/>
          <w:color w:val="000000" w:themeColor="text1"/>
          <w:sz w:val="28"/>
        </w:rPr>
      </w:pPr>
      <w:r w:rsidRPr="008119AE">
        <w:rPr>
          <w:rFonts w:ascii="Times New Roman" w:hAnsi="Times New Roman" w:cs="Times New Roman"/>
          <w:color w:val="000000" w:themeColor="text1"/>
          <w:sz w:val="28"/>
        </w:rPr>
        <w:t xml:space="preserve">роздрібна торгівля хлібобулочними виробами в спеціалізованих магазинах; </w:t>
      </w:r>
    </w:p>
    <w:p w14:paraId="6503AB8C" w14:textId="19C160E5" w:rsidR="002B1C9C" w:rsidRPr="008119AE" w:rsidRDefault="002B1C9C" w:rsidP="008119AE">
      <w:pPr>
        <w:pStyle w:val="ListParagraph"/>
        <w:numPr>
          <w:ilvl w:val="0"/>
          <w:numId w:val="8"/>
        </w:numPr>
        <w:spacing w:line="360" w:lineRule="auto"/>
        <w:ind w:left="283" w:firstLine="709"/>
        <w:jc w:val="both"/>
        <w:rPr>
          <w:rFonts w:ascii="Times New Roman" w:hAnsi="Times New Roman" w:cs="Times New Roman"/>
          <w:color w:val="000000" w:themeColor="text1"/>
          <w:sz w:val="28"/>
        </w:rPr>
      </w:pPr>
      <w:r w:rsidRPr="008119AE">
        <w:rPr>
          <w:rFonts w:ascii="Times New Roman" w:hAnsi="Times New Roman" w:cs="Times New Roman"/>
          <w:color w:val="000000" w:themeColor="text1"/>
          <w:sz w:val="28"/>
        </w:rPr>
        <w:t>р</w:t>
      </w:r>
      <w:r w:rsidR="00217DD6" w:rsidRPr="008119AE">
        <w:rPr>
          <w:rFonts w:ascii="Times New Roman" w:hAnsi="Times New Roman" w:cs="Times New Roman"/>
          <w:color w:val="000000" w:themeColor="text1"/>
          <w:sz w:val="28"/>
        </w:rPr>
        <w:t>оздрібна торгівля хлібобулочними виробами, борошняними та цукровими</w:t>
      </w:r>
      <w:r w:rsidRPr="008119AE">
        <w:rPr>
          <w:rFonts w:ascii="Times New Roman" w:hAnsi="Times New Roman" w:cs="Times New Roman"/>
          <w:color w:val="000000" w:themeColor="text1"/>
          <w:sz w:val="28"/>
        </w:rPr>
        <w:t xml:space="preserve"> </w:t>
      </w:r>
      <w:r w:rsidR="00217DD6" w:rsidRPr="008119AE">
        <w:rPr>
          <w:rFonts w:ascii="Times New Roman" w:hAnsi="Times New Roman" w:cs="Times New Roman"/>
          <w:color w:val="000000" w:themeColor="text1"/>
          <w:sz w:val="28"/>
        </w:rPr>
        <w:t xml:space="preserve">кондитерськими виробами в спеціалізованих магазинах; </w:t>
      </w:r>
    </w:p>
    <w:p w14:paraId="4BD6D25B" w14:textId="15028937" w:rsidR="00217DD6" w:rsidRPr="008119AE" w:rsidRDefault="00217DD6" w:rsidP="008119AE">
      <w:pPr>
        <w:pStyle w:val="ListParagraph"/>
        <w:numPr>
          <w:ilvl w:val="0"/>
          <w:numId w:val="8"/>
        </w:numPr>
        <w:spacing w:line="360" w:lineRule="auto"/>
        <w:ind w:left="283" w:firstLine="709"/>
        <w:jc w:val="both"/>
        <w:rPr>
          <w:rFonts w:ascii="Times New Roman" w:hAnsi="Times New Roman" w:cs="Times New Roman"/>
          <w:color w:val="000000" w:themeColor="text1"/>
          <w:sz w:val="28"/>
        </w:rPr>
      </w:pPr>
      <w:r w:rsidRPr="008119AE">
        <w:rPr>
          <w:rFonts w:ascii="Times New Roman" w:hAnsi="Times New Roman" w:cs="Times New Roman"/>
          <w:color w:val="000000" w:themeColor="text1"/>
          <w:sz w:val="28"/>
        </w:rPr>
        <w:t xml:space="preserve">виробнича </w:t>
      </w:r>
      <w:proofErr w:type="spellStart"/>
      <w:r w:rsidRPr="008119AE">
        <w:rPr>
          <w:rFonts w:ascii="Times New Roman" w:hAnsi="Times New Roman" w:cs="Times New Roman"/>
          <w:color w:val="000000" w:themeColor="text1"/>
          <w:sz w:val="28"/>
        </w:rPr>
        <w:t>інвестиційна</w:t>
      </w:r>
      <w:proofErr w:type="spellEnd"/>
      <w:r w:rsidRPr="008119AE">
        <w:rPr>
          <w:rFonts w:ascii="Times New Roman" w:hAnsi="Times New Roman" w:cs="Times New Roman"/>
          <w:color w:val="000000" w:themeColor="text1"/>
          <w:sz w:val="28"/>
        </w:rPr>
        <w:t xml:space="preserve"> діяльність;</w:t>
      </w:r>
    </w:p>
    <w:p w14:paraId="0B50D5E3" w14:textId="240F87C1" w:rsidR="00217DD6" w:rsidRPr="008119AE" w:rsidRDefault="00217DD6" w:rsidP="008119AE">
      <w:pPr>
        <w:pStyle w:val="ListParagraph"/>
        <w:numPr>
          <w:ilvl w:val="0"/>
          <w:numId w:val="8"/>
        </w:numPr>
        <w:spacing w:line="360" w:lineRule="auto"/>
        <w:ind w:left="283" w:firstLine="709"/>
        <w:jc w:val="both"/>
        <w:rPr>
          <w:rFonts w:ascii="Times New Roman" w:hAnsi="Times New Roman" w:cs="Times New Roman"/>
          <w:color w:val="000000" w:themeColor="text1"/>
          <w:sz w:val="28"/>
        </w:rPr>
      </w:pPr>
      <w:r w:rsidRPr="008119AE">
        <w:rPr>
          <w:rFonts w:ascii="Times New Roman" w:hAnsi="Times New Roman" w:cs="Times New Roman"/>
          <w:color w:val="000000" w:themeColor="text1"/>
          <w:sz w:val="28"/>
        </w:rPr>
        <w:t>торговельно- посередницька діяльність;</w:t>
      </w:r>
    </w:p>
    <w:p w14:paraId="4B712B95" w14:textId="5C1EB1BC" w:rsidR="00F36EBF" w:rsidRDefault="00217DD6" w:rsidP="00F36EBF">
      <w:pPr>
        <w:pStyle w:val="ListParagraph"/>
        <w:numPr>
          <w:ilvl w:val="0"/>
          <w:numId w:val="8"/>
        </w:numPr>
        <w:spacing w:line="360" w:lineRule="auto"/>
        <w:ind w:left="283" w:firstLine="709"/>
        <w:jc w:val="both"/>
        <w:rPr>
          <w:rFonts w:ascii="Times New Roman" w:hAnsi="Times New Roman" w:cs="Times New Roman"/>
          <w:color w:val="000000" w:themeColor="text1"/>
          <w:sz w:val="28"/>
        </w:rPr>
      </w:pPr>
      <w:r w:rsidRPr="008119AE">
        <w:rPr>
          <w:rFonts w:ascii="Times New Roman" w:hAnsi="Times New Roman" w:cs="Times New Roman"/>
          <w:color w:val="000000" w:themeColor="text1"/>
          <w:sz w:val="28"/>
        </w:rPr>
        <w:t>інші види діяльності;</w:t>
      </w:r>
      <w:r w:rsidR="003C636F">
        <w:rPr>
          <w:rFonts w:ascii="Times New Roman" w:hAnsi="Times New Roman" w:cs="Times New Roman"/>
          <w:color w:val="000000" w:themeColor="text1"/>
          <w:sz w:val="28"/>
        </w:rPr>
        <w:t>[</w:t>
      </w:r>
      <w:r w:rsidR="003C636F">
        <w:rPr>
          <w:rFonts w:ascii="Times New Roman" w:hAnsi="Times New Roman" w:cs="Times New Roman"/>
          <w:color w:val="000000" w:themeColor="text1"/>
          <w:sz w:val="28"/>
          <w:lang w:val="en-US"/>
        </w:rPr>
        <w:t>4]</w:t>
      </w:r>
    </w:p>
    <w:p w14:paraId="5210AC2C" w14:textId="0BAA355D" w:rsidR="0047437D" w:rsidRDefault="005D2185" w:rsidP="0047437D">
      <w:pPr>
        <w:spacing w:line="360" w:lineRule="auto"/>
        <w:ind w:left="283" w:firstLine="709"/>
        <w:jc w:val="both"/>
        <w:rPr>
          <w:color w:val="000000" w:themeColor="text1"/>
          <w:sz w:val="28"/>
          <w:lang w:val="uk-UA"/>
        </w:rPr>
      </w:pPr>
      <w:r w:rsidRPr="005D2185">
        <w:rPr>
          <w:color w:val="000000" w:themeColor="text1"/>
          <w:sz w:val="28"/>
          <w:lang w:val="uk-UA"/>
        </w:rPr>
        <w:t xml:space="preserve">Проаналізуємо </w:t>
      </w:r>
      <w:r w:rsidR="009D4B65" w:rsidRPr="005D2185">
        <w:rPr>
          <w:color w:val="000000" w:themeColor="text1"/>
          <w:sz w:val="28"/>
          <w:lang w:val="uk-UA"/>
        </w:rPr>
        <w:t>конкурентоспроможність</w:t>
      </w:r>
      <w:r w:rsidRPr="005D2185">
        <w:rPr>
          <w:color w:val="000000" w:themeColor="text1"/>
          <w:sz w:val="28"/>
          <w:lang w:val="uk-UA"/>
        </w:rPr>
        <w:t xml:space="preserve"> компанії ТОВ «Київхліб» відносно всеукраїнського ринку хлібопекарських виробів.</w:t>
      </w:r>
      <w:r w:rsidR="0047437D">
        <w:rPr>
          <w:color w:val="000000" w:themeColor="text1"/>
          <w:sz w:val="28"/>
          <w:lang w:val="uk-UA"/>
        </w:rPr>
        <w:t xml:space="preserve"> </w:t>
      </w:r>
    </w:p>
    <w:p w14:paraId="1DFA0706" w14:textId="3A1EC481" w:rsidR="0047437D" w:rsidRDefault="009A07CF" w:rsidP="009A07CF">
      <w:pPr>
        <w:spacing w:line="360" w:lineRule="auto"/>
        <w:jc w:val="both"/>
        <w:rPr>
          <w:color w:val="000000" w:themeColor="text1"/>
          <w:sz w:val="28"/>
        </w:rPr>
      </w:pPr>
      <w:r>
        <w:rPr>
          <w:noProof/>
          <w:color w:val="000000" w:themeColor="text1"/>
          <w:sz w:val="28"/>
        </w:rPr>
        <w:drawing>
          <wp:inline distT="0" distB="0" distL="0" distR="0" wp14:anchorId="49655B22" wp14:editId="5360E3A7">
            <wp:extent cx="6120130" cy="3714750"/>
            <wp:effectExtent l="12700" t="12700" r="13970" b="19050"/>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pic:nvPicPr>
                  <pic:blipFill rotWithShape="1">
                    <a:blip r:embed="rId21">
                      <a:extLst>
                        <a:ext uri="{28A0092B-C50C-407E-A947-70E740481C1C}">
                          <a14:useLocalDpi xmlns:a14="http://schemas.microsoft.com/office/drawing/2010/main" val="0"/>
                        </a:ext>
                      </a:extLst>
                    </a:blip>
                    <a:srcRect t="1195" b="1596"/>
                    <a:stretch/>
                  </pic:blipFill>
                  <pic:spPr bwMode="auto">
                    <a:xfrm>
                      <a:off x="0" y="0"/>
                      <a:ext cx="6120130" cy="37147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A4C3155" w14:textId="06AE74B1" w:rsidR="00265359" w:rsidRDefault="00265359" w:rsidP="0047437D">
      <w:pPr>
        <w:spacing w:line="360" w:lineRule="auto"/>
        <w:ind w:left="283" w:firstLine="709"/>
        <w:jc w:val="both"/>
        <w:rPr>
          <w:color w:val="000000" w:themeColor="text1"/>
          <w:sz w:val="28"/>
          <w:lang w:val="uk-UA"/>
        </w:rPr>
      </w:pPr>
      <w:r>
        <w:rPr>
          <w:color w:val="000000" w:themeColor="text1"/>
          <w:sz w:val="28"/>
          <w:lang w:val="uk-UA"/>
        </w:rPr>
        <w:t>Рисунок 2.1.1. – Частка ринку виробників хліба в Україні</w:t>
      </w:r>
      <w:r w:rsidR="00B96C28">
        <w:rPr>
          <w:color w:val="000000" w:themeColor="text1"/>
          <w:sz w:val="28"/>
          <w:lang w:val="uk-UA"/>
        </w:rPr>
        <w:t>.</w:t>
      </w:r>
    </w:p>
    <w:p w14:paraId="6DBF61F8" w14:textId="77777777" w:rsidR="00DF2217" w:rsidRDefault="00DF2217" w:rsidP="0047437D">
      <w:pPr>
        <w:spacing w:line="360" w:lineRule="auto"/>
        <w:ind w:left="283" w:firstLine="709"/>
        <w:jc w:val="both"/>
        <w:rPr>
          <w:color w:val="000000" w:themeColor="text1"/>
          <w:sz w:val="28"/>
          <w:lang w:val="uk-UA"/>
        </w:rPr>
      </w:pPr>
    </w:p>
    <w:p w14:paraId="502F9135" w14:textId="4A047F8C" w:rsidR="0047437D" w:rsidRDefault="009A07CF" w:rsidP="0047437D">
      <w:pPr>
        <w:spacing w:line="360" w:lineRule="auto"/>
        <w:ind w:left="283" w:firstLine="709"/>
        <w:jc w:val="both"/>
        <w:rPr>
          <w:color w:val="000000" w:themeColor="text1"/>
          <w:sz w:val="28"/>
          <w:lang w:val="uk-UA"/>
        </w:rPr>
      </w:pPr>
      <w:r>
        <w:rPr>
          <w:color w:val="000000" w:themeColor="text1"/>
          <w:sz w:val="28"/>
          <w:lang w:val="uk-UA"/>
        </w:rPr>
        <w:t>Як ми можемо побачити</w:t>
      </w:r>
      <w:r w:rsidR="00645BFB">
        <w:rPr>
          <w:color w:val="000000" w:themeColor="text1"/>
          <w:sz w:val="28"/>
          <w:lang w:val="uk-UA"/>
        </w:rPr>
        <w:t xml:space="preserve"> на Рисунку 2.1.1.</w:t>
      </w:r>
      <w:r>
        <w:rPr>
          <w:color w:val="000000" w:themeColor="text1"/>
          <w:sz w:val="28"/>
          <w:lang w:val="uk-UA"/>
        </w:rPr>
        <w:t xml:space="preserve">, ТОВ «Київхліб» має 31% від </w:t>
      </w:r>
      <w:r w:rsidR="009D4B65">
        <w:rPr>
          <w:color w:val="000000" w:themeColor="text1"/>
          <w:sz w:val="28"/>
          <w:lang w:val="uk-UA"/>
        </w:rPr>
        <w:t>всеукраїнського</w:t>
      </w:r>
      <w:r>
        <w:rPr>
          <w:color w:val="000000" w:themeColor="text1"/>
          <w:sz w:val="28"/>
          <w:lang w:val="uk-UA"/>
        </w:rPr>
        <w:t xml:space="preserve"> ринку хлібопекарської продукції.</w:t>
      </w:r>
      <w:r w:rsidR="009D4B65">
        <w:rPr>
          <w:color w:val="000000" w:themeColor="text1"/>
          <w:sz w:val="28"/>
          <w:lang w:val="uk-UA"/>
        </w:rPr>
        <w:t xml:space="preserve"> Це свідчить про </w:t>
      </w:r>
      <w:r w:rsidR="00785EE0">
        <w:rPr>
          <w:color w:val="000000" w:themeColor="text1"/>
          <w:sz w:val="28"/>
          <w:lang w:val="uk-UA"/>
        </w:rPr>
        <w:t xml:space="preserve">сильну конкурентоспроможність серед всеукраїнських хлібопекарських компаній. На цей показник можуть впливати багато різноманітних факторів, </w:t>
      </w:r>
      <w:r w:rsidR="000B09C5">
        <w:rPr>
          <w:color w:val="000000" w:themeColor="text1"/>
          <w:sz w:val="28"/>
          <w:lang w:val="uk-UA"/>
        </w:rPr>
        <w:t xml:space="preserve">особливо – факторів ціноутворення. Оскільки менша ціна на продукцію та вища її якість </w:t>
      </w:r>
      <w:r w:rsidR="000B09C5">
        <w:rPr>
          <w:color w:val="000000" w:themeColor="text1"/>
          <w:sz w:val="28"/>
          <w:lang w:val="uk-UA"/>
        </w:rPr>
        <w:lastRenderedPageBreak/>
        <w:t>позитивно впливають на репутацію підприємства та його продукції серед споживачів.</w:t>
      </w:r>
    </w:p>
    <w:p w14:paraId="299E04D0" w14:textId="26A1885F" w:rsidR="002B12AA" w:rsidRDefault="002B12AA" w:rsidP="0047437D">
      <w:pPr>
        <w:spacing w:line="360" w:lineRule="auto"/>
        <w:ind w:left="283" w:firstLine="709"/>
        <w:jc w:val="both"/>
        <w:rPr>
          <w:color w:val="000000" w:themeColor="text1"/>
          <w:sz w:val="28"/>
          <w:lang w:val="uk-UA"/>
        </w:rPr>
      </w:pPr>
      <w:r>
        <w:rPr>
          <w:color w:val="000000" w:themeColor="text1"/>
          <w:sz w:val="28"/>
          <w:lang w:val="uk-UA"/>
        </w:rPr>
        <w:t>Тепер розглянемо більш локальний ринок</w:t>
      </w:r>
      <w:r w:rsidR="004540B0">
        <w:rPr>
          <w:color w:val="000000" w:themeColor="text1"/>
          <w:sz w:val="28"/>
          <w:lang w:val="uk-UA"/>
        </w:rPr>
        <w:t xml:space="preserve"> хлібопекарських компаній</w:t>
      </w:r>
      <w:r>
        <w:rPr>
          <w:color w:val="000000" w:themeColor="text1"/>
          <w:sz w:val="28"/>
          <w:lang w:val="uk-UA"/>
        </w:rPr>
        <w:t xml:space="preserve"> м</w:t>
      </w:r>
      <w:r w:rsidR="004540B0">
        <w:rPr>
          <w:color w:val="000000" w:themeColor="text1"/>
          <w:sz w:val="28"/>
          <w:lang w:val="uk-UA"/>
        </w:rPr>
        <w:t>іста</w:t>
      </w:r>
      <w:r>
        <w:rPr>
          <w:color w:val="000000" w:themeColor="text1"/>
          <w:sz w:val="28"/>
          <w:lang w:val="uk-UA"/>
        </w:rPr>
        <w:t xml:space="preserve"> Київ.</w:t>
      </w:r>
    </w:p>
    <w:p w14:paraId="1DF9755D" w14:textId="672590A8" w:rsidR="00DB3F64" w:rsidRPr="009A07CF" w:rsidRDefault="00DB3F64" w:rsidP="00DB3F64">
      <w:pPr>
        <w:spacing w:line="360" w:lineRule="auto"/>
        <w:jc w:val="both"/>
        <w:rPr>
          <w:color w:val="000000" w:themeColor="text1"/>
          <w:sz w:val="28"/>
          <w:lang w:val="uk-UA"/>
        </w:rPr>
      </w:pPr>
      <w:r>
        <w:rPr>
          <w:noProof/>
          <w:color w:val="000000" w:themeColor="text1"/>
          <w:sz w:val="28"/>
          <w:lang w:val="uk-UA"/>
        </w:rPr>
        <w:drawing>
          <wp:inline distT="0" distB="0" distL="0" distR="0" wp14:anchorId="272B6B07" wp14:editId="3F3C2007">
            <wp:extent cx="6120130" cy="3760470"/>
            <wp:effectExtent l="12700" t="12700" r="13970" b="11430"/>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120130" cy="3760470"/>
                    </a:xfrm>
                    <a:prstGeom prst="rect">
                      <a:avLst/>
                    </a:prstGeom>
                    <a:ln>
                      <a:solidFill>
                        <a:schemeClr val="tx1"/>
                      </a:solidFill>
                    </a:ln>
                  </pic:spPr>
                </pic:pic>
              </a:graphicData>
            </a:graphic>
          </wp:inline>
        </w:drawing>
      </w:r>
    </w:p>
    <w:p w14:paraId="74ABEF48" w14:textId="77777777" w:rsidR="005B3659" w:rsidRDefault="00181F9D" w:rsidP="00181F9D">
      <w:pPr>
        <w:spacing w:line="360" w:lineRule="auto"/>
        <w:ind w:left="283" w:firstLine="709"/>
        <w:jc w:val="both"/>
        <w:rPr>
          <w:color w:val="000000" w:themeColor="text1"/>
          <w:sz w:val="28"/>
          <w:lang w:val="uk-UA"/>
        </w:rPr>
      </w:pPr>
      <w:r>
        <w:rPr>
          <w:color w:val="000000" w:themeColor="text1"/>
          <w:sz w:val="28"/>
          <w:lang w:val="uk-UA"/>
        </w:rPr>
        <w:t>Рисунок 2.1.2. – Частка ринку виробників хліба в м. Києві</w:t>
      </w:r>
      <w:r w:rsidR="001D0ADC">
        <w:rPr>
          <w:color w:val="000000" w:themeColor="text1"/>
          <w:sz w:val="28"/>
          <w:lang w:val="uk-UA"/>
        </w:rPr>
        <w:t>.</w:t>
      </w:r>
    </w:p>
    <w:p w14:paraId="3EB0A839" w14:textId="77777777" w:rsidR="00DC4E62" w:rsidRDefault="005B3659" w:rsidP="005B07EC">
      <w:pPr>
        <w:spacing w:line="360" w:lineRule="auto"/>
        <w:ind w:left="283" w:firstLine="709"/>
        <w:jc w:val="both"/>
        <w:rPr>
          <w:color w:val="000000" w:themeColor="text1"/>
          <w:sz w:val="28"/>
          <w:lang w:val="uk-UA"/>
        </w:rPr>
      </w:pPr>
      <w:r>
        <w:rPr>
          <w:color w:val="000000" w:themeColor="text1"/>
          <w:sz w:val="28"/>
          <w:lang w:val="uk-UA"/>
        </w:rPr>
        <w:t xml:space="preserve">Дана діаграма свідчить про </w:t>
      </w:r>
      <w:r w:rsidR="008B5B0E">
        <w:rPr>
          <w:color w:val="000000" w:themeColor="text1"/>
          <w:sz w:val="28"/>
          <w:lang w:val="uk-UA"/>
        </w:rPr>
        <w:t xml:space="preserve">високу </w:t>
      </w:r>
      <w:proofErr w:type="spellStart"/>
      <w:r w:rsidR="008B5B0E">
        <w:rPr>
          <w:color w:val="000000" w:themeColor="text1"/>
          <w:sz w:val="28"/>
          <w:lang w:val="uk-UA"/>
        </w:rPr>
        <w:t>конкурентноспроможність</w:t>
      </w:r>
      <w:proofErr w:type="spellEnd"/>
      <w:r w:rsidR="008B5B0E">
        <w:rPr>
          <w:color w:val="000000" w:themeColor="text1"/>
          <w:sz w:val="28"/>
          <w:lang w:val="uk-UA"/>
        </w:rPr>
        <w:t xml:space="preserve"> підприємства ТОВ «Київхліб», </w:t>
      </w:r>
      <w:r w:rsidR="00BE15A1">
        <w:rPr>
          <w:color w:val="000000" w:themeColor="text1"/>
          <w:sz w:val="28"/>
          <w:lang w:val="uk-UA"/>
        </w:rPr>
        <w:t xml:space="preserve">що може випливати з декількох основних </w:t>
      </w:r>
      <w:r w:rsidR="005B07EC">
        <w:rPr>
          <w:color w:val="000000" w:themeColor="text1"/>
          <w:sz w:val="28"/>
          <w:lang w:val="uk-UA"/>
        </w:rPr>
        <w:t>факторів</w:t>
      </w:r>
      <w:r w:rsidR="00DC4E62">
        <w:rPr>
          <w:color w:val="000000" w:themeColor="text1"/>
          <w:sz w:val="28"/>
          <w:lang w:val="uk-UA"/>
        </w:rPr>
        <w:t xml:space="preserve">, таких як </w:t>
      </w:r>
      <w:r w:rsidR="005B07EC">
        <w:rPr>
          <w:color w:val="000000" w:themeColor="text1"/>
          <w:sz w:val="28"/>
          <w:lang w:val="uk-UA"/>
        </w:rPr>
        <w:t>висока якість продукції – якщо виробництво виготовляє продукцію високої якості, або якості вищої, аніж у конкурентів, тоді лояльність споживачів збільшується</w:t>
      </w:r>
    </w:p>
    <w:p w14:paraId="6C6EC4B8" w14:textId="2F9B8C0A" w:rsidR="005D2185" w:rsidRDefault="00DC4E62" w:rsidP="00EE7328">
      <w:pPr>
        <w:spacing w:line="360" w:lineRule="auto"/>
        <w:ind w:left="283" w:firstLine="709"/>
        <w:jc w:val="both"/>
        <w:rPr>
          <w:color w:val="000000" w:themeColor="text1"/>
          <w:sz w:val="28"/>
          <w:lang w:val="uk-UA"/>
        </w:rPr>
      </w:pPr>
      <w:r>
        <w:rPr>
          <w:color w:val="000000" w:themeColor="text1"/>
          <w:sz w:val="28"/>
          <w:lang w:val="uk-UA"/>
        </w:rPr>
        <w:t>Ще одним фактором може бути ефективний маркетинг, що збільшує ринок збуту для підприємства, частково забираючи клієнтів у інших конкурентів.</w:t>
      </w:r>
      <w:r w:rsidR="00F36EBF" w:rsidRPr="005D2185">
        <w:rPr>
          <w:color w:val="000000" w:themeColor="text1"/>
          <w:sz w:val="28"/>
        </w:rPr>
        <w:br w:type="page"/>
      </w:r>
    </w:p>
    <w:p w14:paraId="203C37DF" w14:textId="77777777" w:rsidR="005D2185" w:rsidRPr="005D2185" w:rsidRDefault="005D2185">
      <w:pPr>
        <w:rPr>
          <w:rFonts w:eastAsiaTheme="minorHAnsi"/>
          <w:color w:val="000000" w:themeColor="text1"/>
          <w:sz w:val="28"/>
          <w:lang w:val="uk-UA" w:eastAsia="en-US"/>
        </w:rPr>
      </w:pPr>
    </w:p>
    <w:p w14:paraId="5D5D098B" w14:textId="03F9AE33" w:rsidR="006E5C54" w:rsidRPr="007B54CD" w:rsidRDefault="007B54CD" w:rsidP="00506EB4">
      <w:pPr>
        <w:spacing w:line="360" w:lineRule="auto"/>
        <w:ind w:left="284"/>
        <w:outlineLvl w:val="1"/>
        <w:rPr>
          <w:b/>
          <w:bCs/>
          <w:color w:val="000000" w:themeColor="text1"/>
          <w:sz w:val="28"/>
          <w:lang w:val="uk-UA"/>
        </w:rPr>
      </w:pPr>
      <w:bookmarkStart w:id="8" w:name="_Toc129447158"/>
      <w:r>
        <w:rPr>
          <w:b/>
          <w:bCs/>
          <w:color w:val="000000" w:themeColor="text1"/>
          <w:sz w:val="28"/>
          <w:lang w:val="uk-UA"/>
        </w:rPr>
        <w:t>2.2. Огляд економічних показників підприємства</w:t>
      </w:r>
      <w:bookmarkEnd w:id="8"/>
    </w:p>
    <w:p w14:paraId="0D8F7A9F" w14:textId="7F804FAF" w:rsidR="007D1C3D" w:rsidRDefault="00E532ED" w:rsidP="00907D3A">
      <w:pPr>
        <w:spacing w:line="360" w:lineRule="auto"/>
        <w:ind w:left="283" w:firstLine="709"/>
        <w:jc w:val="both"/>
        <w:rPr>
          <w:color w:val="000000" w:themeColor="text1"/>
          <w:sz w:val="28"/>
        </w:rPr>
      </w:pPr>
      <w:r w:rsidRPr="00E532ED">
        <w:rPr>
          <w:color w:val="000000" w:themeColor="text1"/>
          <w:sz w:val="28"/>
        </w:rPr>
        <w:t xml:space="preserve">За результатом господарської діяльності (Таблиця </w:t>
      </w:r>
      <w:r w:rsidR="005674F5">
        <w:rPr>
          <w:color w:val="000000" w:themeColor="text1"/>
          <w:sz w:val="28"/>
          <w:lang w:val="uk-UA"/>
        </w:rPr>
        <w:t>2.2.1.</w:t>
      </w:r>
      <w:r w:rsidRPr="00E532ED">
        <w:rPr>
          <w:color w:val="000000" w:themeColor="text1"/>
          <w:sz w:val="28"/>
        </w:rPr>
        <w:t>) у 2020 році Товариство отримало прибуток від операційної діяльності в розмірі 13 881 тис. грн., чистий фінансовий результат за результатами 2020 року склав 6 494 тис. грн.</w:t>
      </w:r>
    </w:p>
    <w:p w14:paraId="7D45DD82" w14:textId="23D55A5E" w:rsidR="007D1C3D" w:rsidRPr="007F0B6C" w:rsidRDefault="005D2A95" w:rsidP="00E532ED">
      <w:pPr>
        <w:spacing w:line="360" w:lineRule="auto"/>
        <w:ind w:left="283" w:firstLine="709"/>
        <w:jc w:val="both"/>
        <w:rPr>
          <w:color w:val="000000" w:themeColor="text1"/>
          <w:sz w:val="28"/>
          <w:lang w:val="en-US"/>
        </w:rPr>
      </w:pPr>
      <w:r>
        <w:rPr>
          <w:color w:val="000000" w:themeColor="text1"/>
          <w:sz w:val="28"/>
          <w:lang w:val="uk-UA"/>
        </w:rPr>
        <w:t>Таблиця 2.2.1. – Звіт про фінансові результати за рік, що закінчився 31 грудня 2020 року</w:t>
      </w:r>
      <w:r w:rsidR="00DD11AD">
        <w:rPr>
          <w:color w:val="000000" w:themeColor="text1"/>
          <w:sz w:val="28"/>
          <w:lang w:val="uk-UA"/>
        </w:rPr>
        <w:t xml:space="preserve"> (тис. грн.)</w:t>
      </w:r>
    </w:p>
    <w:tbl>
      <w:tblPr>
        <w:tblStyle w:val="TableGrid0"/>
        <w:tblW w:w="9516" w:type="dxa"/>
        <w:tblLook w:val="04A0" w:firstRow="1" w:lastRow="0" w:firstColumn="1" w:lastColumn="0" w:noHBand="0" w:noVBand="1"/>
      </w:tblPr>
      <w:tblGrid>
        <w:gridCol w:w="4340"/>
        <w:gridCol w:w="2661"/>
        <w:gridCol w:w="2515"/>
      </w:tblGrid>
      <w:tr w:rsidR="00944BB9" w14:paraId="4B78CA8B" w14:textId="77777777" w:rsidTr="00C6503F">
        <w:trPr>
          <w:trHeight w:val="483"/>
        </w:trPr>
        <w:tc>
          <w:tcPr>
            <w:tcW w:w="4340" w:type="dxa"/>
          </w:tcPr>
          <w:p w14:paraId="6E7267BD" w14:textId="77777777" w:rsidR="00944BB9" w:rsidRDefault="00944BB9">
            <w:pPr>
              <w:rPr>
                <w:b/>
                <w:bCs/>
                <w:color w:val="000000" w:themeColor="text1"/>
                <w:sz w:val="28"/>
              </w:rPr>
            </w:pPr>
          </w:p>
        </w:tc>
        <w:tc>
          <w:tcPr>
            <w:tcW w:w="2661" w:type="dxa"/>
          </w:tcPr>
          <w:p w14:paraId="3602A4EA" w14:textId="22A1A54D" w:rsidR="00944BB9" w:rsidRPr="00944BB9" w:rsidRDefault="00944BB9" w:rsidP="00AA138E">
            <w:pPr>
              <w:jc w:val="center"/>
              <w:rPr>
                <w:b/>
                <w:bCs/>
                <w:color w:val="000000" w:themeColor="text1"/>
                <w:sz w:val="28"/>
                <w:lang w:val="uk-UA"/>
              </w:rPr>
            </w:pPr>
            <w:r>
              <w:rPr>
                <w:b/>
                <w:bCs/>
                <w:color w:val="000000" w:themeColor="text1"/>
                <w:sz w:val="28"/>
                <w:lang w:val="uk-UA"/>
              </w:rPr>
              <w:t>2020</w:t>
            </w:r>
          </w:p>
        </w:tc>
        <w:tc>
          <w:tcPr>
            <w:tcW w:w="2515" w:type="dxa"/>
          </w:tcPr>
          <w:p w14:paraId="1E7D642D" w14:textId="7638CE7F" w:rsidR="00944BB9" w:rsidRPr="00944BB9" w:rsidRDefault="00944BB9" w:rsidP="00AA138E">
            <w:pPr>
              <w:jc w:val="center"/>
              <w:rPr>
                <w:b/>
                <w:bCs/>
                <w:color w:val="000000" w:themeColor="text1"/>
                <w:sz w:val="28"/>
                <w:lang w:val="uk-UA"/>
              </w:rPr>
            </w:pPr>
            <w:r>
              <w:rPr>
                <w:b/>
                <w:bCs/>
                <w:color w:val="000000" w:themeColor="text1"/>
                <w:sz w:val="28"/>
                <w:lang w:val="uk-UA"/>
              </w:rPr>
              <w:t>2019</w:t>
            </w:r>
          </w:p>
        </w:tc>
      </w:tr>
      <w:tr w:rsidR="00944BB9" w14:paraId="62FAB534" w14:textId="77777777" w:rsidTr="006D413C">
        <w:trPr>
          <w:trHeight w:val="483"/>
        </w:trPr>
        <w:tc>
          <w:tcPr>
            <w:tcW w:w="4340" w:type="dxa"/>
            <w:vAlign w:val="center"/>
          </w:tcPr>
          <w:p w14:paraId="73FF192C" w14:textId="24B31D09" w:rsidR="00944BB9" w:rsidRPr="00071B47" w:rsidRDefault="00AA138E" w:rsidP="00C6503F">
            <w:pPr>
              <w:rPr>
                <w:color w:val="000000" w:themeColor="text1"/>
                <w:sz w:val="28"/>
                <w:lang w:val="uk-UA"/>
              </w:rPr>
            </w:pPr>
            <w:r w:rsidRPr="00071B47">
              <w:rPr>
                <w:color w:val="000000" w:themeColor="text1"/>
                <w:sz w:val="28"/>
                <w:lang w:val="uk-UA"/>
              </w:rPr>
              <w:t>Дохід від реалізації</w:t>
            </w:r>
          </w:p>
        </w:tc>
        <w:tc>
          <w:tcPr>
            <w:tcW w:w="2661" w:type="dxa"/>
            <w:vAlign w:val="center"/>
          </w:tcPr>
          <w:p w14:paraId="1C75B5A8" w14:textId="1B8DFB9B" w:rsidR="00944BB9" w:rsidRPr="00071B47" w:rsidRDefault="00263B76" w:rsidP="006D413C">
            <w:pPr>
              <w:jc w:val="center"/>
              <w:rPr>
                <w:color w:val="000000" w:themeColor="text1"/>
                <w:sz w:val="28"/>
              </w:rPr>
            </w:pPr>
            <w:r w:rsidRPr="00263B76">
              <w:rPr>
                <w:color w:val="000000" w:themeColor="text1"/>
                <w:sz w:val="28"/>
              </w:rPr>
              <w:t>3 547 554</w:t>
            </w:r>
          </w:p>
        </w:tc>
        <w:tc>
          <w:tcPr>
            <w:tcW w:w="2515" w:type="dxa"/>
            <w:vAlign w:val="center"/>
          </w:tcPr>
          <w:p w14:paraId="6AC6AD7E" w14:textId="16F907B6" w:rsidR="00944BB9" w:rsidRPr="005858A0" w:rsidRDefault="005858A0" w:rsidP="006D413C">
            <w:pPr>
              <w:jc w:val="center"/>
              <w:rPr>
                <w:color w:val="000000" w:themeColor="text1"/>
                <w:sz w:val="28"/>
                <w:lang w:val="uk-UA"/>
              </w:rPr>
            </w:pPr>
            <w:r w:rsidRPr="005858A0">
              <w:rPr>
                <w:color w:val="000000" w:themeColor="text1"/>
                <w:sz w:val="28"/>
                <w:lang w:val="uk-UA"/>
              </w:rPr>
              <w:t>2 619 582</w:t>
            </w:r>
          </w:p>
        </w:tc>
      </w:tr>
      <w:tr w:rsidR="00944BB9" w14:paraId="24B963CB" w14:textId="77777777" w:rsidTr="006D413C">
        <w:trPr>
          <w:trHeight w:val="483"/>
        </w:trPr>
        <w:tc>
          <w:tcPr>
            <w:tcW w:w="4340" w:type="dxa"/>
            <w:vAlign w:val="center"/>
          </w:tcPr>
          <w:p w14:paraId="4706849A" w14:textId="74CA3B72" w:rsidR="00944BB9" w:rsidRPr="00071B47" w:rsidRDefault="006C1B2F" w:rsidP="00C6503F">
            <w:pPr>
              <w:rPr>
                <w:color w:val="000000" w:themeColor="text1"/>
                <w:sz w:val="28"/>
                <w:lang w:val="uk-UA"/>
              </w:rPr>
            </w:pPr>
            <w:r w:rsidRPr="00071B47">
              <w:rPr>
                <w:color w:val="000000" w:themeColor="text1"/>
                <w:sz w:val="28"/>
                <w:lang w:val="uk-UA"/>
              </w:rPr>
              <w:t>Собівартість реалізації</w:t>
            </w:r>
          </w:p>
        </w:tc>
        <w:tc>
          <w:tcPr>
            <w:tcW w:w="2661" w:type="dxa"/>
            <w:vAlign w:val="center"/>
          </w:tcPr>
          <w:p w14:paraId="6019D352" w14:textId="7FECAE2E" w:rsidR="00944BB9" w:rsidRPr="00071B47" w:rsidRDefault="00263B76" w:rsidP="006D413C">
            <w:pPr>
              <w:jc w:val="center"/>
              <w:rPr>
                <w:color w:val="000000" w:themeColor="text1"/>
                <w:sz w:val="28"/>
              </w:rPr>
            </w:pPr>
            <w:r w:rsidRPr="00263B76">
              <w:rPr>
                <w:color w:val="000000" w:themeColor="text1"/>
                <w:sz w:val="28"/>
              </w:rPr>
              <w:t>(2 674 849)</w:t>
            </w:r>
          </w:p>
        </w:tc>
        <w:tc>
          <w:tcPr>
            <w:tcW w:w="2515" w:type="dxa"/>
            <w:vAlign w:val="center"/>
          </w:tcPr>
          <w:p w14:paraId="59CCE6A6" w14:textId="24945409" w:rsidR="00944BB9" w:rsidRPr="00071B47" w:rsidRDefault="005858A0" w:rsidP="006D413C">
            <w:pPr>
              <w:jc w:val="center"/>
              <w:rPr>
                <w:color w:val="000000" w:themeColor="text1"/>
                <w:sz w:val="28"/>
              </w:rPr>
            </w:pPr>
            <w:r w:rsidRPr="005858A0">
              <w:rPr>
                <w:color w:val="000000" w:themeColor="text1"/>
                <w:sz w:val="28"/>
              </w:rPr>
              <w:t>(1 972 730)</w:t>
            </w:r>
          </w:p>
        </w:tc>
      </w:tr>
      <w:tr w:rsidR="00944BB9" w14:paraId="449B46E1" w14:textId="77777777" w:rsidTr="006D413C">
        <w:trPr>
          <w:trHeight w:val="483"/>
        </w:trPr>
        <w:tc>
          <w:tcPr>
            <w:tcW w:w="4340" w:type="dxa"/>
            <w:vAlign w:val="center"/>
          </w:tcPr>
          <w:p w14:paraId="77363564" w14:textId="0967F057" w:rsidR="00944BB9" w:rsidRPr="00EC75E8" w:rsidRDefault="00071B47" w:rsidP="00C6503F">
            <w:pPr>
              <w:rPr>
                <w:b/>
                <w:bCs/>
                <w:color w:val="000000" w:themeColor="text1"/>
                <w:sz w:val="28"/>
                <w:lang w:val="uk-UA"/>
              </w:rPr>
            </w:pPr>
            <w:r w:rsidRPr="00EC75E8">
              <w:rPr>
                <w:b/>
                <w:bCs/>
                <w:color w:val="000000" w:themeColor="text1"/>
                <w:sz w:val="28"/>
                <w:lang w:val="uk-UA"/>
              </w:rPr>
              <w:t>Валовий прибуток(збиток)</w:t>
            </w:r>
          </w:p>
        </w:tc>
        <w:tc>
          <w:tcPr>
            <w:tcW w:w="2661" w:type="dxa"/>
            <w:vAlign w:val="center"/>
          </w:tcPr>
          <w:p w14:paraId="75AB2494" w14:textId="6182370B" w:rsidR="00944BB9" w:rsidRPr="006D413C" w:rsidRDefault="002769B3" w:rsidP="006D413C">
            <w:pPr>
              <w:jc w:val="center"/>
              <w:rPr>
                <w:b/>
                <w:bCs/>
                <w:color w:val="000000" w:themeColor="text1"/>
                <w:sz w:val="28"/>
                <w:lang w:val="uk-UA"/>
              </w:rPr>
            </w:pPr>
            <w:r w:rsidRPr="006D413C">
              <w:rPr>
                <w:b/>
                <w:bCs/>
                <w:color w:val="000000" w:themeColor="text1"/>
                <w:sz w:val="28"/>
                <w:lang w:val="uk-UA"/>
              </w:rPr>
              <w:t>872</w:t>
            </w:r>
            <w:r w:rsidR="006D413C" w:rsidRPr="006D413C">
              <w:rPr>
                <w:b/>
                <w:bCs/>
                <w:color w:val="000000" w:themeColor="text1"/>
                <w:sz w:val="28"/>
                <w:lang w:val="uk-UA"/>
              </w:rPr>
              <w:t xml:space="preserve"> </w:t>
            </w:r>
            <w:r w:rsidRPr="006D413C">
              <w:rPr>
                <w:b/>
                <w:bCs/>
                <w:color w:val="000000" w:themeColor="text1"/>
                <w:sz w:val="28"/>
                <w:lang w:val="uk-UA"/>
              </w:rPr>
              <w:t>705</w:t>
            </w:r>
          </w:p>
        </w:tc>
        <w:tc>
          <w:tcPr>
            <w:tcW w:w="2515" w:type="dxa"/>
            <w:vAlign w:val="center"/>
          </w:tcPr>
          <w:p w14:paraId="41A7274B" w14:textId="00EB2BBC" w:rsidR="00944BB9" w:rsidRPr="006D413C" w:rsidRDefault="006D413C" w:rsidP="006D413C">
            <w:pPr>
              <w:jc w:val="center"/>
              <w:rPr>
                <w:b/>
                <w:bCs/>
                <w:color w:val="000000" w:themeColor="text1"/>
                <w:sz w:val="28"/>
              </w:rPr>
            </w:pPr>
            <w:r w:rsidRPr="006D413C">
              <w:rPr>
                <w:b/>
                <w:bCs/>
                <w:color w:val="000000" w:themeColor="text1"/>
                <w:sz w:val="28"/>
              </w:rPr>
              <w:t>646 852</w:t>
            </w:r>
          </w:p>
        </w:tc>
      </w:tr>
      <w:tr w:rsidR="00944BB9" w14:paraId="20A1F447" w14:textId="77777777" w:rsidTr="006D413C">
        <w:trPr>
          <w:trHeight w:val="470"/>
        </w:trPr>
        <w:tc>
          <w:tcPr>
            <w:tcW w:w="4340" w:type="dxa"/>
            <w:vAlign w:val="center"/>
          </w:tcPr>
          <w:p w14:paraId="13FB0F64" w14:textId="1900D7D7" w:rsidR="00944BB9" w:rsidRPr="00615997" w:rsidRDefault="00615997" w:rsidP="00C6503F">
            <w:pPr>
              <w:rPr>
                <w:color w:val="000000" w:themeColor="text1"/>
                <w:sz w:val="28"/>
                <w:lang w:val="uk-UA"/>
              </w:rPr>
            </w:pPr>
            <w:r>
              <w:rPr>
                <w:color w:val="000000" w:themeColor="text1"/>
                <w:sz w:val="28"/>
                <w:lang w:val="uk-UA"/>
              </w:rPr>
              <w:t>Інші операційні доходи</w:t>
            </w:r>
          </w:p>
        </w:tc>
        <w:tc>
          <w:tcPr>
            <w:tcW w:w="2661" w:type="dxa"/>
            <w:vAlign w:val="center"/>
          </w:tcPr>
          <w:p w14:paraId="218A2727" w14:textId="5B419B44" w:rsidR="00944BB9" w:rsidRPr="00895D2E" w:rsidRDefault="00895D2E" w:rsidP="006D413C">
            <w:pPr>
              <w:jc w:val="center"/>
              <w:rPr>
                <w:color w:val="000000" w:themeColor="text1"/>
                <w:sz w:val="28"/>
                <w:lang w:val="uk-UA"/>
              </w:rPr>
            </w:pPr>
            <w:r>
              <w:rPr>
                <w:color w:val="000000" w:themeColor="text1"/>
                <w:sz w:val="28"/>
                <w:lang w:val="uk-UA"/>
              </w:rPr>
              <w:t>14 684</w:t>
            </w:r>
          </w:p>
        </w:tc>
        <w:tc>
          <w:tcPr>
            <w:tcW w:w="2515" w:type="dxa"/>
            <w:vAlign w:val="center"/>
          </w:tcPr>
          <w:p w14:paraId="4C0CC302" w14:textId="46C82826" w:rsidR="00944BB9" w:rsidRPr="00895D2E" w:rsidRDefault="00895D2E" w:rsidP="006D413C">
            <w:pPr>
              <w:jc w:val="center"/>
              <w:rPr>
                <w:color w:val="000000" w:themeColor="text1"/>
                <w:sz w:val="28"/>
                <w:lang w:val="uk-UA"/>
              </w:rPr>
            </w:pPr>
            <w:r>
              <w:rPr>
                <w:color w:val="000000" w:themeColor="text1"/>
                <w:sz w:val="28"/>
                <w:lang w:val="uk-UA"/>
              </w:rPr>
              <w:t>29 752</w:t>
            </w:r>
          </w:p>
        </w:tc>
      </w:tr>
      <w:tr w:rsidR="00944BB9" w14:paraId="4E5165B5" w14:textId="77777777" w:rsidTr="006D413C">
        <w:trPr>
          <w:trHeight w:val="483"/>
        </w:trPr>
        <w:tc>
          <w:tcPr>
            <w:tcW w:w="4340" w:type="dxa"/>
            <w:vAlign w:val="center"/>
          </w:tcPr>
          <w:p w14:paraId="00250563" w14:textId="69DD2FA7" w:rsidR="00944BB9" w:rsidRPr="00615997" w:rsidRDefault="00615997" w:rsidP="00C6503F">
            <w:pPr>
              <w:rPr>
                <w:color w:val="000000" w:themeColor="text1"/>
                <w:sz w:val="28"/>
                <w:lang w:val="uk-UA"/>
              </w:rPr>
            </w:pPr>
            <w:r>
              <w:rPr>
                <w:color w:val="000000" w:themeColor="text1"/>
                <w:sz w:val="28"/>
                <w:lang w:val="uk-UA"/>
              </w:rPr>
              <w:t>Витрати на реалізацію та збут</w:t>
            </w:r>
          </w:p>
        </w:tc>
        <w:tc>
          <w:tcPr>
            <w:tcW w:w="2661" w:type="dxa"/>
            <w:vAlign w:val="center"/>
          </w:tcPr>
          <w:p w14:paraId="274C6648" w14:textId="3C7E9E6E" w:rsidR="00944BB9" w:rsidRPr="0068083B" w:rsidRDefault="0068083B" w:rsidP="006D413C">
            <w:pPr>
              <w:jc w:val="center"/>
              <w:rPr>
                <w:color w:val="000000" w:themeColor="text1"/>
                <w:sz w:val="28"/>
                <w:lang w:val="uk-UA"/>
              </w:rPr>
            </w:pPr>
            <w:r>
              <w:rPr>
                <w:color w:val="000000" w:themeColor="text1"/>
                <w:sz w:val="28"/>
                <w:lang w:val="uk-UA"/>
              </w:rPr>
              <w:t>(804 897)</w:t>
            </w:r>
          </w:p>
        </w:tc>
        <w:tc>
          <w:tcPr>
            <w:tcW w:w="2515" w:type="dxa"/>
            <w:vAlign w:val="center"/>
          </w:tcPr>
          <w:p w14:paraId="38FC9E4B" w14:textId="58366AFB" w:rsidR="00944BB9" w:rsidRPr="0068083B" w:rsidRDefault="0068083B" w:rsidP="006D413C">
            <w:pPr>
              <w:jc w:val="center"/>
              <w:rPr>
                <w:color w:val="000000" w:themeColor="text1"/>
                <w:sz w:val="28"/>
                <w:lang w:val="uk-UA"/>
              </w:rPr>
            </w:pPr>
            <w:r>
              <w:rPr>
                <w:color w:val="000000" w:themeColor="text1"/>
                <w:sz w:val="28"/>
                <w:lang w:val="uk-UA"/>
              </w:rPr>
              <w:t>(628 726)</w:t>
            </w:r>
          </w:p>
        </w:tc>
      </w:tr>
      <w:tr w:rsidR="00944BB9" w14:paraId="03E8CC89" w14:textId="77777777" w:rsidTr="006D413C">
        <w:trPr>
          <w:trHeight w:val="483"/>
        </w:trPr>
        <w:tc>
          <w:tcPr>
            <w:tcW w:w="4340" w:type="dxa"/>
            <w:vAlign w:val="center"/>
          </w:tcPr>
          <w:p w14:paraId="23B7AF04" w14:textId="42D99D3F" w:rsidR="00944BB9" w:rsidRPr="00EC75E8" w:rsidRDefault="00EC75E8" w:rsidP="00C6503F">
            <w:pPr>
              <w:rPr>
                <w:color w:val="000000" w:themeColor="text1"/>
                <w:sz w:val="28"/>
                <w:lang w:val="uk-UA"/>
              </w:rPr>
            </w:pPr>
            <w:r>
              <w:rPr>
                <w:color w:val="000000" w:themeColor="text1"/>
                <w:sz w:val="28"/>
                <w:lang w:val="uk-UA"/>
              </w:rPr>
              <w:t>Адміністративні витрати</w:t>
            </w:r>
          </w:p>
        </w:tc>
        <w:tc>
          <w:tcPr>
            <w:tcW w:w="2661" w:type="dxa"/>
            <w:vAlign w:val="center"/>
          </w:tcPr>
          <w:p w14:paraId="58C1F342" w14:textId="05ED7B53" w:rsidR="00944BB9" w:rsidRPr="001E0179" w:rsidRDefault="001E0179" w:rsidP="006D413C">
            <w:pPr>
              <w:jc w:val="center"/>
              <w:rPr>
                <w:color w:val="000000" w:themeColor="text1"/>
                <w:sz w:val="28"/>
                <w:lang w:val="uk-UA"/>
              </w:rPr>
            </w:pPr>
            <w:r>
              <w:rPr>
                <w:color w:val="000000" w:themeColor="text1"/>
                <w:sz w:val="28"/>
                <w:lang w:val="uk-UA"/>
              </w:rPr>
              <w:t>(33 866)</w:t>
            </w:r>
          </w:p>
        </w:tc>
        <w:tc>
          <w:tcPr>
            <w:tcW w:w="2515" w:type="dxa"/>
            <w:vAlign w:val="center"/>
          </w:tcPr>
          <w:p w14:paraId="239E1DC5" w14:textId="789F50E8" w:rsidR="00944BB9" w:rsidRPr="001E0179" w:rsidRDefault="001E0179" w:rsidP="006D413C">
            <w:pPr>
              <w:jc w:val="center"/>
              <w:rPr>
                <w:color w:val="000000" w:themeColor="text1"/>
                <w:sz w:val="28"/>
                <w:lang w:val="uk-UA"/>
              </w:rPr>
            </w:pPr>
            <w:r>
              <w:rPr>
                <w:color w:val="000000" w:themeColor="text1"/>
                <w:sz w:val="28"/>
                <w:lang w:val="uk-UA"/>
              </w:rPr>
              <w:t>(26 246)</w:t>
            </w:r>
          </w:p>
        </w:tc>
      </w:tr>
      <w:tr w:rsidR="00944BB9" w14:paraId="6642EE56" w14:textId="77777777" w:rsidTr="006D413C">
        <w:trPr>
          <w:trHeight w:val="483"/>
        </w:trPr>
        <w:tc>
          <w:tcPr>
            <w:tcW w:w="4340" w:type="dxa"/>
            <w:vAlign w:val="center"/>
          </w:tcPr>
          <w:p w14:paraId="14FB5F91" w14:textId="207ED06A" w:rsidR="00944BB9" w:rsidRPr="00EC75E8" w:rsidRDefault="00EC75E8" w:rsidP="00C6503F">
            <w:pPr>
              <w:rPr>
                <w:color w:val="000000" w:themeColor="text1"/>
                <w:sz w:val="28"/>
                <w:lang w:val="uk-UA"/>
              </w:rPr>
            </w:pPr>
            <w:r>
              <w:rPr>
                <w:color w:val="000000" w:themeColor="text1"/>
                <w:sz w:val="28"/>
                <w:lang w:val="uk-UA"/>
              </w:rPr>
              <w:t>Інші операційні витрати</w:t>
            </w:r>
          </w:p>
        </w:tc>
        <w:tc>
          <w:tcPr>
            <w:tcW w:w="2661" w:type="dxa"/>
            <w:vAlign w:val="center"/>
          </w:tcPr>
          <w:p w14:paraId="0A8DEF35" w14:textId="13DC5CB5" w:rsidR="00944BB9" w:rsidRPr="0019158E" w:rsidRDefault="0019158E" w:rsidP="006D413C">
            <w:pPr>
              <w:jc w:val="center"/>
              <w:rPr>
                <w:color w:val="000000" w:themeColor="text1"/>
                <w:sz w:val="28"/>
                <w:lang w:val="uk-UA"/>
              </w:rPr>
            </w:pPr>
            <w:r>
              <w:rPr>
                <w:color w:val="000000" w:themeColor="text1"/>
                <w:sz w:val="28"/>
                <w:lang w:val="uk-UA"/>
              </w:rPr>
              <w:t>(34 740)</w:t>
            </w:r>
          </w:p>
        </w:tc>
        <w:tc>
          <w:tcPr>
            <w:tcW w:w="2515" w:type="dxa"/>
            <w:vAlign w:val="center"/>
          </w:tcPr>
          <w:p w14:paraId="021E7A35" w14:textId="4F7A9EC1" w:rsidR="00944BB9" w:rsidRPr="0019158E" w:rsidRDefault="0019158E" w:rsidP="006D413C">
            <w:pPr>
              <w:jc w:val="center"/>
              <w:rPr>
                <w:color w:val="000000" w:themeColor="text1"/>
                <w:sz w:val="28"/>
                <w:lang w:val="uk-UA"/>
              </w:rPr>
            </w:pPr>
            <w:r>
              <w:rPr>
                <w:color w:val="000000" w:themeColor="text1"/>
                <w:sz w:val="28"/>
                <w:lang w:val="uk-UA"/>
              </w:rPr>
              <w:t>(18 320)</w:t>
            </w:r>
          </w:p>
        </w:tc>
      </w:tr>
      <w:tr w:rsidR="00944BB9" w14:paraId="4755FB7C" w14:textId="77777777" w:rsidTr="006D413C">
        <w:trPr>
          <w:trHeight w:val="483"/>
        </w:trPr>
        <w:tc>
          <w:tcPr>
            <w:tcW w:w="4340" w:type="dxa"/>
            <w:vAlign w:val="center"/>
          </w:tcPr>
          <w:p w14:paraId="0B89B83F" w14:textId="4BC1BEB6" w:rsidR="00944BB9" w:rsidRPr="00E322EE" w:rsidRDefault="00EC75E8" w:rsidP="00C6503F">
            <w:pPr>
              <w:rPr>
                <w:b/>
                <w:bCs/>
                <w:color w:val="000000" w:themeColor="text1"/>
                <w:sz w:val="28"/>
                <w:lang w:val="uk-UA"/>
              </w:rPr>
            </w:pPr>
            <w:r w:rsidRPr="00E322EE">
              <w:rPr>
                <w:b/>
                <w:bCs/>
                <w:color w:val="000000" w:themeColor="text1"/>
                <w:sz w:val="28"/>
                <w:lang w:val="uk-UA"/>
              </w:rPr>
              <w:t>Операційний прибуток(збиток)</w:t>
            </w:r>
          </w:p>
        </w:tc>
        <w:tc>
          <w:tcPr>
            <w:tcW w:w="2661" w:type="dxa"/>
            <w:vAlign w:val="center"/>
          </w:tcPr>
          <w:p w14:paraId="3D6DF937" w14:textId="68537357" w:rsidR="00944BB9" w:rsidRPr="008469A6" w:rsidRDefault="008469A6" w:rsidP="006D413C">
            <w:pPr>
              <w:jc w:val="center"/>
              <w:rPr>
                <w:b/>
                <w:bCs/>
                <w:color w:val="000000" w:themeColor="text1"/>
                <w:sz w:val="28"/>
                <w:lang w:val="uk-UA"/>
              </w:rPr>
            </w:pPr>
            <w:r>
              <w:rPr>
                <w:b/>
                <w:bCs/>
                <w:color w:val="000000" w:themeColor="text1"/>
                <w:sz w:val="28"/>
                <w:lang w:val="uk-UA"/>
              </w:rPr>
              <w:t>13 886</w:t>
            </w:r>
          </w:p>
        </w:tc>
        <w:tc>
          <w:tcPr>
            <w:tcW w:w="2515" w:type="dxa"/>
            <w:vAlign w:val="center"/>
          </w:tcPr>
          <w:p w14:paraId="3EFE92E4" w14:textId="6C169B6E" w:rsidR="00944BB9" w:rsidRPr="008469A6" w:rsidRDefault="008469A6" w:rsidP="006D413C">
            <w:pPr>
              <w:jc w:val="center"/>
              <w:rPr>
                <w:b/>
                <w:bCs/>
                <w:color w:val="000000" w:themeColor="text1"/>
                <w:sz w:val="28"/>
                <w:lang w:val="uk-UA"/>
              </w:rPr>
            </w:pPr>
            <w:r>
              <w:rPr>
                <w:b/>
                <w:bCs/>
                <w:color w:val="000000" w:themeColor="text1"/>
                <w:sz w:val="28"/>
                <w:lang w:val="uk-UA"/>
              </w:rPr>
              <w:t>3 312</w:t>
            </w:r>
          </w:p>
        </w:tc>
      </w:tr>
      <w:tr w:rsidR="00944BB9" w14:paraId="6B593A1E" w14:textId="77777777" w:rsidTr="006D413C">
        <w:trPr>
          <w:trHeight w:val="483"/>
        </w:trPr>
        <w:tc>
          <w:tcPr>
            <w:tcW w:w="4340" w:type="dxa"/>
            <w:vAlign w:val="center"/>
          </w:tcPr>
          <w:p w14:paraId="0F85B6D8" w14:textId="6A020FB1" w:rsidR="00944BB9" w:rsidRPr="000079E6" w:rsidRDefault="000079E6" w:rsidP="00C6503F">
            <w:pPr>
              <w:rPr>
                <w:color w:val="000000" w:themeColor="text1"/>
                <w:sz w:val="28"/>
                <w:lang w:val="uk-UA"/>
              </w:rPr>
            </w:pPr>
            <w:r>
              <w:rPr>
                <w:color w:val="000000" w:themeColor="text1"/>
                <w:sz w:val="28"/>
                <w:lang w:val="uk-UA"/>
              </w:rPr>
              <w:t>Інші витрати</w:t>
            </w:r>
          </w:p>
        </w:tc>
        <w:tc>
          <w:tcPr>
            <w:tcW w:w="2661" w:type="dxa"/>
            <w:vAlign w:val="center"/>
          </w:tcPr>
          <w:p w14:paraId="17C43544" w14:textId="6C5D7342" w:rsidR="00944BB9" w:rsidRPr="00B4780C" w:rsidRDefault="00B4780C" w:rsidP="006D413C">
            <w:pPr>
              <w:jc w:val="center"/>
              <w:rPr>
                <w:color w:val="000000" w:themeColor="text1"/>
                <w:sz w:val="28"/>
                <w:lang w:val="uk-UA"/>
              </w:rPr>
            </w:pPr>
            <w:r>
              <w:rPr>
                <w:color w:val="000000" w:themeColor="text1"/>
                <w:sz w:val="28"/>
                <w:lang w:val="uk-UA"/>
              </w:rPr>
              <w:t>(2)</w:t>
            </w:r>
          </w:p>
        </w:tc>
        <w:tc>
          <w:tcPr>
            <w:tcW w:w="2515" w:type="dxa"/>
            <w:vAlign w:val="center"/>
          </w:tcPr>
          <w:p w14:paraId="5D3C3F67" w14:textId="131187F0" w:rsidR="00944BB9" w:rsidRPr="00A35EC9" w:rsidRDefault="00A35EC9" w:rsidP="006D413C">
            <w:pPr>
              <w:jc w:val="center"/>
              <w:rPr>
                <w:color w:val="000000" w:themeColor="text1"/>
                <w:sz w:val="28"/>
                <w:lang w:val="uk-UA"/>
              </w:rPr>
            </w:pPr>
            <w:r>
              <w:rPr>
                <w:color w:val="000000" w:themeColor="text1"/>
                <w:sz w:val="28"/>
                <w:lang w:val="uk-UA"/>
              </w:rPr>
              <w:t>(5)</w:t>
            </w:r>
          </w:p>
        </w:tc>
      </w:tr>
      <w:tr w:rsidR="00944BB9" w14:paraId="6D3C06E7" w14:textId="77777777" w:rsidTr="006D413C">
        <w:trPr>
          <w:trHeight w:val="483"/>
        </w:trPr>
        <w:tc>
          <w:tcPr>
            <w:tcW w:w="4340" w:type="dxa"/>
            <w:vAlign w:val="center"/>
          </w:tcPr>
          <w:p w14:paraId="36B20BE3" w14:textId="199B4680" w:rsidR="00944BB9" w:rsidRPr="000079E6" w:rsidRDefault="000079E6" w:rsidP="00C6503F">
            <w:pPr>
              <w:rPr>
                <w:color w:val="000000" w:themeColor="text1"/>
                <w:sz w:val="28"/>
                <w:lang w:val="uk-UA"/>
              </w:rPr>
            </w:pPr>
            <w:r>
              <w:rPr>
                <w:color w:val="000000" w:themeColor="text1"/>
                <w:sz w:val="28"/>
                <w:lang w:val="uk-UA"/>
              </w:rPr>
              <w:t>Інші доходи</w:t>
            </w:r>
          </w:p>
        </w:tc>
        <w:tc>
          <w:tcPr>
            <w:tcW w:w="2661" w:type="dxa"/>
            <w:vAlign w:val="center"/>
          </w:tcPr>
          <w:p w14:paraId="677ECFBD" w14:textId="5F05B471" w:rsidR="00944BB9" w:rsidRPr="00FE2657" w:rsidRDefault="00944BB9" w:rsidP="006D413C">
            <w:pPr>
              <w:jc w:val="center"/>
              <w:rPr>
                <w:color w:val="000000" w:themeColor="text1"/>
                <w:sz w:val="28"/>
                <w:lang w:val="uk-UA"/>
              </w:rPr>
            </w:pPr>
          </w:p>
        </w:tc>
        <w:tc>
          <w:tcPr>
            <w:tcW w:w="2515" w:type="dxa"/>
            <w:vAlign w:val="center"/>
          </w:tcPr>
          <w:p w14:paraId="06F4826B" w14:textId="74AE79B2" w:rsidR="00944BB9" w:rsidRPr="00D967F4" w:rsidRDefault="007D2EDE" w:rsidP="006D413C">
            <w:pPr>
              <w:jc w:val="center"/>
              <w:rPr>
                <w:color w:val="000000" w:themeColor="text1"/>
                <w:sz w:val="28"/>
                <w:lang w:val="uk-UA"/>
              </w:rPr>
            </w:pPr>
            <w:r>
              <w:rPr>
                <w:color w:val="000000" w:themeColor="text1"/>
                <w:sz w:val="28"/>
                <w:lang w:val="uk-UA"/>
              </w:rPr>
              <w:t>20</w:t>
            </w:r>
          </w:p>
        </w:tc>
      </w:tr>
      <w:tr w:rsidR="00944BB9" w14:paraId="534F649E" w14:textId="77777777" w:rsidTr="006D413C">
        <w:trPr>
          <w:trHeight w:val="483"/>
        </w:trPr>
        <w:tc>
          <w:tcPr>
            <w:tcW w:w="4340" w:type="dxa"/>
            <w:vAlign w:val="center"/>
          </w:tcPr>
          <w:p w14:paraId="652692CB" w14:textId="36CAEA04" w:rsidR="00944BB9" w:rsidRPr="000079E6" w:rsidRDefault="000079E6" w:rsidP="00C6503F">
            <w:pPr>
              <w:rPr>
                <w:color w:val="000000" w:themeColor="text1"/>
                <w:sz w:val="28"/>
                <w:lang w:val="uk-UA"/>
              </w:rPr>
            </w:pPr>
            <w:r>
              <w:rPr>
                <w:color w:val="000000" w:themeColor="text1"/>
                <w:sz w:val="28"/>
                <w:lang w:val="uk-UA"/>
              </w:rPr>
              <w:t>Фінансові витрати</w:t>
            </w:r>
          </w:p>
        </w:tc>
        <w:tc>
          <w:tcPr>
            <w:tcW w:w="2661" w:type="dxa"/>
            <w:vAlign w:val="center"/>
          </w:tcPr>
          <w:p w14:paraId="13DA73EE" w14:textId="78E8495C" w:rsidR="00944BB9" w:rsidRPr="008951DD" w:rsidRDefault="007D2EDE" w:rsidP="006D413C">
            <w:pPr>
              <w:jc w:val="center"/>
              <w:rPr>
                <w:b/>
                <w:bCs/>
                <w:color w:val="000000" w:themeColor="text1"/>
                <w:sz w:val="28"/>
                <w:lang w:val="uk-UA"/>
              </w:rPr>
            </w:pPr>
            <w:r>
              <w:rPr>
                <w:color w:val="000000" w:themeColor="text1"/>
                <w:sz w:val="28"/>
                <w:lang w:val="uk-UA"/>
              </w:rPr>
              <w:t>(5 992)</w:t>
            </w:r>
          </w:p>
        </w:tc>
        <w:tc>
          <w:tcPr>
            <w:tcW w:w="2515" w:type="dxa"/>
            <w:vAlign w:val="center"/>
          </w:tcPr>
          <w:p w14:paraId="3E9E2071" w14:textId="61BD4BD7" w:rsidR="00944BB9" w:rsidRPr="00906992" w:rsidRDefault="007D2EDE" w:rsidP="006D413C">
            <w:pPr>
              <w:jc w:val="center"/>
              <w:rPr>
                <w:b/>
                <w:bCs/>
                <w:color w:val="000000" w:themeColor="text1"/>
                <w:sz w:val="28"/>
                <w:lang w:val="uk-UA"/>
              </w:rPr>
            </w:pPr>
            <w:r>
              <w:rPr>
                <w:color w:val="000000" w:themeColor="text1"/>
                <w:sz w:val="28"/>
                <w:lang w:val="uk-UA"/>
              </w:rPr>
              <w:t>(884)</w:t>
            </w:r>
          </w:p>
        </w:tc>
      </w:tr>
      <w:tr w:rsidR="00944BB9" w14:paraId="7054A37D" w14:textId="77777777" w:rsidTr="006D413C">
        <w:trPr>
          <w:trHeight w:val="483"/>
        </w:trPr>
        <w:tc>
          <w:tcPr>
            <w:tcW w:w="4340" w:type="dxa"/>
            <w:vAlign w:val="center"/>
          </w:tcPr>
          <w:p w14:paraId="0C0CB8CF" w14:textId="2961BD5A" w:rsidR="00944BB9" w:rsidRPr="00E16B72" w:rsidRDefault="00E16B72" w:rsidP="00C6503F">
            <w:pPr>
              <w:rPr>
                <w:color w:val="000000" w:themeColor="text1"/>
                <w:sz w:val="28"/>
                <w:lang w:val="uk-UA"/>
              </w:rPr>
            </w:pPr>
            <w:r>
              <w:rPr>
                <w:color w:val="000000" w:themeColor="text1"/>
                <w:sz w:val="28"/>
                <w:lang w:val="uk-UA"/>
              </w:rPr>
              <w:t>Фінансові доходи</w:t>
            </w:r>
          </w:p>
        </w:tc>
        <w:tc>
          <w:tcPr>
            <w:tcW w:w="2661" w:type="dxa"/>
            <w:vAlign w:val="center"/>
          </w:tcPr>
          <w:p w14:paraId="5F1A9A6A" w14:textId="17E7B7DE" w:rsidR="00944BB9" w:rsidRPr="00A132C3" w:rsidRDefault="00245478" w:rsidP="006D413C">
            <w:pPr>
              <w:jc w:val="center"/>
              <w:rPr>
                <w:color w:val="000000" w:themeColor="text1"/>
                <w:sz w:val="28"/>
                <w:lang w:val="uk-UA"/>
              </w:rPr>
            </w:pPr>
            <w:r>
              <w:rPr>
                <w:color w:val="000000" w:themeColor="text1"/>
                <w:sz w:val="28"/>
                <w:lang w:val="uk-UA"/>
              </w:rPr>
              <w:t>48</w:t>
            </w:r>
          </w:p>
        </w:tc>
        <w:tc>
          <w:tcPr>
            <w:tcW w:w="2515" w:type="dxa"/>
            <w:vAlign w:val="center"/>
          </w:tcPr>
          <w:p w14:paraId="1AA2BDB6" w14:textId="7EBE3F79" w:rsidR="00944BB9" w:rsidRPr="00486923" w:rsidRDefault="00245478" w:rsidP="006D413C">
            <w:pPr>
              <w:jc w:val="center"/>
              <w:rPr>
                <w:color w:val="000000" w:themeColor="text1"/>
                <w:sz w:val="28"/>
                <w:lang w:val="uk-UA"/>
              </w:rPr>
            </w:pPr>
            <w:r>
              <w:rPr>
                <w:color w:val="000000" w:themeColor="text1"/>
                <w:sz w:val="28"/>
                <w:lang w:val="uk-UA"/>
              </w:rPr>
              <w:t>254</w:t>
            </w:r>
          </w:p>
        </w:tc>
      </w:tr>
      <w:tr w:rsidR="00944BB9" w14:paraId="60CD7E2C" w14:textId="77777777" w:rsidTr="006D413C">
        <w:trPr>
          <w:trHeight w:val="470"/>
        </w:trPr>
        <w:tc>
          <w:tcPr>
            <w:tcW w:w="4340" w:type="dxa"/>
            <w:vAlign w:val="center"/>
          </w:tcPr>
          <w:p w14:paraId="6DF200F2" w14:textId="6DDE63CD" w:rsidR="00944BB9" w:rsidRPr="000C0282" w:rsidRDefault="00B21D74" w:rsidP="00C6503F">
            <w:pPr>
              <w:rPr>
                <w:b/>
                <w:bCs/>
                <w:color w:val="000000" w:themeColor="text1"/>
                <w:sz w:val="28"/>
                <w:lang w:val="uk-UA"/>
              </w:rPr>
            </w:pPr>
            <w:r w:rsidRPr="000C0282">
              <w:rPr>
                <w:b/>
                <w:bCs/>
                <w:color w:val="000000" w:themeColor="text1"/>
                <w:sz w:val="28"/>
                <w:lang w:val="uk-UA"/>
              </w:rPr>
              <w:t>Прибуток до оподаткування</w:t>
            </w:r>
          </w:p>
        </w:tc>
        <w:tc>
          <w:tcPr>
            <w:tcW w:w="2661" w:type="dxa"/>
            <w:vAlign w:val="center"/>
          </w:tcPr>
          <w:p w14:paraId="781B28D7" w14:textId="1EA94CAC" w:rsidR="00944BB9" w:rsidRPr="000C0282" w:rsidRDefault="00B35483" w:rsidP="006D413C">
            <w:pPr>
              <w:jc w:val="center"/>
              <w:rPr>
                <w:b/>
                <w:bCs/>
                <w:color w:val="000000" w:themeColor="text1"/>
                <w:sz w:val="28"/>
                <w:lang w:val="uk-UA"/>
              </w:rPr>
            </w:pPr>
            <w:r>
              <w:rPr>
                <w:b/>
                <w:bCs/>
                <w:color w:val="000000" w:themeColor="text1"/>
                <w:sz w:val="28"/>
                <w:lang w:val="uk-UA"/>
              </w:rPr>
              <w:t>7 941</w:t>
            </w:r>
          </w:p>
        </w:tc>
        <w:tc>
          <w:tcPr>
            <w:tcW w:w="2515" w:type="dxa"/>
            <w:vAlign w:val="center"/>
          </w:tcPr>
          <w:p w14:paraId="44FAB3B8" w14:textId="68DEE9CF" w:rsidR="00944BB9" w:rsidRPr="000C0282" w:rsidRDefault="00B35483" w:rsidP="006D413C">
            <w:pPr>
              <w:jc w:val="center"/>
              <w:rPr>
                <w:b/>
                <w:bCs/>
                <w:color w:val="000000" w:themeColor="text1"/>
                <w:sz w:val="28"/>
                <w:lang w:val="uk-UA"/>
              </w:rPr>
            </w:pPr>
            <w:r>
              <w:rPr>
                <w:b/>
                <w:bCs/>
                <w:color w:val="000000" w:themeColor="text1"/>
                <w:sz w:val="28"/>
                <w:lang w:val="uk-UA"/>
              </w:rPr>
              <w:t>2 697</w:t>
            </w:r>
          </w:p>
        </w:tc>
      </w:tr>
      <w:tr w:rsidR="00944BB9" w14:paraId="1C903D00" w14:textId="77777777" w:rsidTr="006D413C">
        <w:trPr>
          <w:trHeight w:val="483"/>
        </w:trPr>
        <w:tc>
          <w:tcPr>
            <w:tcW w:w="4340" w:type="dxa"/>
            <w:vAlign w:val="center"/>
          </w:tcPr>
          <w:p w14:paraId="26F0F13B" w14:textId="7F8DFF9C" w:rsidR="00944BB9" w:rsidRPr="00B21D74" w:rsidRDefault="00B21D74" w:rsidP="00C6503F">
            <w:pPr>
              <w:rPr>
                <w:color w:val="000000" w:themeColor="text1"/>
                <w:sz w:val="28"/>
                <w:lang w:val="uk-UA"/>
              </w:rPr>
            </w:pPr>
            <w:r>
              <w:rPr>
                <w:color w:val="000000" w:themeColor="text1"/>
                <w:sz w:val="28"/>
                <w:lang w:val="uk-UA"/>
              </w:rPr>
              <w:t>Витрати по податку на прибуток</w:t>
            </w:r>
          </w:p>
        </w:tc>
        <w:tc>
          <w:tcPr>
            <w:tcW w:w="2661" w:type="dxa"/>
            <w:vAlign w:val="center"/>
          </w:tcPr>
          <w:p w14:paraId="046328EC" w14:textId="2D6B4D61" w:rsidR="00944BB9" w:rsidRPr="00071B47" w:rsidRDefault="00245478" w:rsidP="006D413C">
            <w:pPr>
              <w:jc w:val="center"/>
              <w:rPr>
                <w:color w:val="000000" w:themeColor="text1"/>
                <w:sz w:val="28"/>
              </w:rPr>
            </w:pPr>
            <w:r>
              <w:rPr>
                <w:color w:val="000000" w:themeColor="text1"/>
                <w:sz w:val="28"/>
                <w:lang w:val="uk-UA"/>
              </w:rPr>
              <w:t>(1 441)</w:t>
            </w:r>
          </w:p>
        </w:tc>
        <w:tc>
          <w:tcPr>
            <w:tcW w:w="2515" w:type="dxa"/>
            <w:vAlign w:val="center"/>
          </w:tcPr>
          <w:p w14:paraId="6B2599F5" w14:textId="5444D969" w:rsidR="00944BB9" w:rsidRPr="00071B47" w:rsidRDefault="00245478" w:rsidP="006D413C">
            <w:pPr>
              <w:jc w:val="center"/>
              <w:rPr>
                <w:color w:val="000000" w:themeColor="text1"/>
                <w:sz w:val="28"/>
              </w:rPr>
            </w:pPr>
            <w:r>
              <w:rPr>
                <w:color w:val="000000" w:themeColor="text1"/>
                <w:sz w:val="28"/>
                <w:lang w:val="uk-UA"/>
              </w:rPr>
              <w:t>(544)</w:t>
            </w:r>
          </w:p>
        </w:tc>
      </w:tr>
      <w:tr w:rsidR="00944BB9" w14:paraId="4B5CA95D" w14:textId="77777777" w:rsidTr="006D413C">
        <w:trPr>
          <w:trHeight w:val="483"/>
        </w:trPr>
        <w:tc>
          <w:tcPr>
            <w:tcW w:w="4340" w:type="dxa"/>
            <w:vAlign w:val="center"/>
          </w:tcPr>
          <w:p w14:paraId="5861110F" w14:textId="2AC92DCC" w:rsidR="00944BB9" w:rsidRPr="003F533E" w:rsidRDefault="003F533E" w:rsidP="00C6503F">
            <w:pPr>
              <w:rPr>
                <w:color w:val="000000" w:themeColor="text1"/>
                <w:sz w:val="28"/>
                <w:lang w:val="uk-UA"/>
              </w:rPr>
            </w:pPr>
            <w:r>
              <w:rPr>
                <w:color w:val="000000" w:themeColor="text1"/>
                <w:sz w:val="28"/>
                <w:lang w:val="uk-UA"/>
              </w:rPr>
              <w:t>Прибуток за рік</w:t>
            </w:r>
          </w:p>
        </w:tc>
        <w:tc>
          <w:tcPr>
            <w:tcW w:w="2661" w:type="dxa"/>
            <w:vAlign w:val="center"/>
          </w:tcPr>
          <w:p w14:paraId="1ED86011" w14:textId="4A195BF3" w:rsidR="00944BB9" w:rsidRPr="00071B47" w:rsidRDefault="00B35483" w:rsidP="006D413C">
            <w:pPr>
              <w:jc w:val="center"/>
              <w:rPr>
                <w:color w:val="000000" w:themeColor="text1"/>
                <w:sz w:val="28"/>
              </w:rPr>
            </w:pPr>
            <w:r w:rsidRPr="000C0282">
              <w:rPr>
                <w:b/>
                <w:bCs/>
                <w:color w:val="000000" w:themeColor="text1"/>
                <w:sz w:val="28"/>
                <w:lang w:val="uk-UA"/>
              </w:rPr>
              <w:t>6 499</w:t>
            </w:r>
          </w:p>
        </w:tc>
        <w:tc>
          <w:tcPr>
            <w:tcW w:w="2515" w:type="dxa"/>
            <w:vAlign w:val="center"/>
          </w:tcPr>
          <w:p w14:paraId="6DEA2A10" w14:textId="59A993BB" w:rsidR="00944BB9" w:rsidRPr="00071B47" w:rsidRDefault="00B35483" w:rsidP="006D413C">
            <w:pPr>
              <w:jc w:val="center"/>
              <w:rPr>
                <w:color w:val="000000" w:themeColor="text1"/>
                <w:sz w:val="28"/>
              </w:rPr>
            </w:pPr>
            <w:r w:rsidRPr="000C0282">
              <w:rPr>
                <w:b/>
                <w:bCs/>
                <w:color w:val="000000" w:themeColor="text1"/>
                <w:sz w:val="28"/>
                <w:lang w:val="uk-UA"/>
              </w:rPr>
              <w:t>2 153</w:t>
            </w:r>
          </w:p>
        </w:tc>
      </w:tr>
      <w:tr w:rsidR="00944BB9" w14:paraId="08921A83" w14:textId="77777777" w:rsidTr="006D413C">
        <w:trPr>
          <w:trHeight w:val="483"/>
        </w:trPr>
        <w:tc>
          <w:tcPr>
            <w:tcW w:w="4340" w:type="dxa"/>
            <w:vAlign w:val="center"/>
          </w:tcPr>
          <w:p w14:paraId="4BAE8ACF" w14:textId="196174EA" w:rsidR="00944BB9" w:rsidRPr="006218DD" w:rsidRDefault="006218DD" w:rsidP="00C6503F">
            <w:pPr>
              <w:rPr>
                <w:color w:val="000000" w:themeColor="text1"/>
                <w:sz w:val="28"/>
                <w:lang w:val="uk-UA"/>
              </w:rPr>
            </w:pPr>
            <w:r>
              <w:rPr>
                <w:color w:val="000000" w:themeColor="text1"/>
                <w:sz w:val="28"/>
                <w:lang w:val="uk-UA"/>
              </w:rPr>
              <w:t>Інший сукупний дохід</w:t>
            </w:r>
          </w:p>
        </w:tc>
        <w:tc>
          <w:tcPr>
            <w:tcW w:w="2661" w:type="dxa"/>
            <w:vAlign w:val="center"/>
          </w:tcPr>
          <w:p w14:paraId="020FFC66" w14:textId="77777777" w:rsidR="00944BB9" w:rsidRPr="00071B47" w:rsidRDefault="00944BB9" w:rsidP="006D413C">
            <w:pPr>
              <w:jc w:val="center"/>
              <w:rPr>
                <w:color w:val="000000" w:themeColor="text1"/>
                <w:sz w:val="28"/>
              </w:rPr>
            </w:pPr>
          </w:p>
        </w:tc>
        <w:tc>
          <w:tcPr>
            <w:tcW w:w="2515" w:type="dxa"/>
            <w:vAlign w:val="center"/>
          </w:tcPr>
          <w:p w14:paraId="3A527653" w14:textId="77777777" w:rsidR="00944BB9" w:rsidRPr="00071B47" w:rsidRDefault="00944BB9" w:rsidP="006D413C">
            <w:pPr>
              <w:jc w:val="center"/>
              <w:rPr>
                <w:color w:val="000000" w:themeColor="text1"/>
                <w:sz w:val="28"/>
              </w:rPr>
            </w:pPr>
          </w:p>
        </w:tc>
      </w:tr>
      <w:tr w:rsidR="00253FA9" w14:paraId="04AE8449" w14:textId="77777777" w:rsidTr="006D413C">
        <w:trPr>
          <w:trHeight w:val="483"/>
        </w:trPr>
        <w:tc>
          <w:tcPr>
            <w:tcW w:w="4340" w:type="dxa"/>
            <w:vAlign w:val="center"/>
          </w:tcPr>
          <w:p w14:paraId="07EAE6E6" w14:textId="0A19BAB5" w:rsidR="00253FA9" w:rsidRPr="0083673C" w:rsidRDefault="00253FA9" w:rsidP="00253FA9">
            <w:pPr>
              <w:rPr>
                <w:color w:val="000000" w:themeColor="text1"/>
                <w:sz w:val="28"/>
                <w:lang w:val="uk-UA"/>
              </w:rPr>
            </w:pPr>
            <w:r>
              <w:rPr>
                <w:color w:val="000000" w:themeColor="text1"/>
                <w:sz w:val="28"/>
                <w:lang w:val="uk-UA"/>
              </w:rPr>
              <w:t>Всього сукупний дохід за рік</w:t>
            </w:r>
          </w:p>
        </w:tc>
        <w:tc>
          <w:tcPr>
            <w:tcW w:w="2661" w:type="dxa"/>
            <w:vAlign w:val="center"/>
          </w:tcPr>
          <w:p w14:paraId="59A8BE6D" w14:textId="13C3FE18" w:rsidR="00253FA9" w:rsidRPr="00071B47" w:rsidRDefault="00253FA9" w:rsidP="00253FA9">
            <w:pPr>
              <w:jc w:val="center"/>
              <w:rPr>
                <w:color w:val="000000" w:themeColor="text1"/>
                <w:sz w:val="28"/>
              </w:rPr>
            </w:pPr>
            <w:r w:rsidRPr="000C0282">
              <w:rPr>
                <w:b/>
                <w:bCs/>
                <w:color w:val="000000" w:themeColor="text1"/>
                <w:sz w:val="28"/>
                <w:lang w:val="uk-UA"/>
              </w:rPr>
              <w:t>6 499</w:t>
            </w:r>
          </w:p>
        </w:tc>
        <w:tc>
          <w:tcPr>
            <w:tcW w:w="2515" w:type="dxa"/>
            <w:vAlign w:val="center"/>
          </w:tcPr>
          <w:p w14:paraId="399E3044" w14:textId="60F7A599" w:rsidR="00253FA9" w:rsidRPr="00071B47" w:rsidRDefault="00253FA9" w:rsidP="00253FA9">
            <w:pPr>
              <w:jc w:val="center"/>
              <w:rPr>
                <w:color w:val="000000" w:themeColor="text1"/>
                <w:sz w:val="28"/>
              </w:rPr>
            </w:pPr>
            <w:r w:rsidRPr="000C0282">
              <w:rPr>
                <w:b/>
                <w:bCs/>
                <w:color w:val="000000" w:themeColor="text1"/>
                <w:sz w:val="28"/>
                <w:lang w:val="uk-UA"/>
              </w:rPr>
              <w:t>2 153</w:t>
            </w:r>
          </w:p>
        </w:tc>
      </w:tr>
    </w:tbl>
    <w:p w14:paraId="2DA0FBF9" w14:textId="0F953707" w:rsidR="006E5C54" w:rsidRPr="007F0B6C" w:rsidRDefault="006E5C54">
      <w:pPr>
        <w:rPr>
          <w:color w:val="000000" w:themeColor="text1"/>
          <w:sz w:val="28"/>
          <w:lang w:val="uk-UA"/>
        </w:rPr>
      </w:pPr>
    </w:p>
    <w:p w14:paraId="239000B5" w14:textId="787DE62E" w:rsidR="00C0175A" w:rsidRDefault="007F0B6C" w:rsidP="007F0B6C">
      <w:pPr>
        <w:spacing w:line="360" w:lineRule="auto"/>
        <w:ind w:left="283" w:firstLine="709"/>
        <w:jc w:val="both"/>
        <w:rPr>
          <w:color w:val="000000" w:themeColor="text1"/>
          <w:sz w:val="28"/>
          <w:lang w:val="en-US"/>
        </w:rPr>
      </w:pPr>
      <w:r w:rsidRPr="007F0B6C">
        <w:rPr>
          <w:color w:val="000000" w:themeColor="text1"/>
          <w:sz w:val="28"/>
        </w:rPr>
        <w:t>З представленої інформації видно, що чистий дохід від реалізації продукції збільшився у 2020 р. в порівняні з 2019 р. на 909 973 тис. грн., що вказує на поліпшення фінансового стану підприємства.</w:t>
      </w:r>
      <w:r w:rsidR="00164A6C">
        <w:rPr>
          <w:color w:val="000000" w:themeColor="text1"/>
          <w:sz w:val="28"/>
          <w:lang w:val="en-US"/>
        </w:rPr>
        <w:t>[</w:t>
      </w:r>
      <w:r w:rsidR="00D21A84">
        <w:rPr>
          <w:color w:val="000000" w:themeColor="text1"/>
          <w:sz w:val="28"/>
          <w:lang w:val="en-US"/>
        </w:rPr>
        <w:t>4]</w:t>
      </w:r>
    </w:p>
    <w:p w14:paraId="10F46B6C" w14:textId="4BB2A9E8" w:rsidR="00907D3A" w:rsidRDefault="00907D3A" w:rsidP="007F0B6C">
      <w:pPr>
        <w:spacing w:line="360" w:lineRule="auto"/>
        <w:ind w:left="283" w:firstLine="709"/>
        <w:jc w:val="both"/>
        <w:rPr>
          <w:color w:val="000000" w:themeColor="text1"/>
          <w:sz w:val="28"/>
          <w:lang w:val="uk-UA"/>
        </w:rPr>
      </w:pPr>
      <w:r>
        <w:rPr>
          <w:color w:val="000000" w:themeColor="text1"/>
          <w:sz w:val="28"/>
          <w:lang w:val="uk-UA"/>
        </w:rPr>
        <w:lastRenderedPageBreak/>
        <w:t xml:space="preserve">Згідно з Таблицею 2.2.1. </w:t>
      </w:r>
      <w:r w:rsidR="00C00DCD">
        <w:rPr>
          <w:color w:val="000000" w:themeColor="text1"/>
          <w:sz w:val="28"/>
          <w:lang w:val="uk-UA"/>
        </w:rPr>
        <w:t xml:space="preserve">бачимо, що дохід від реалізації збільшився від </w:t>
      </w:r>
      <w:r w:rsidR="00C00DCD" w:rsidRPr="005858A0">
        <w:rPr>
          <w:color w:val="000000" w:themeColor="text1"/>
          <w:sz w:val="28"/>
          <w:lang w:val="uk-UA"/>
        </w:rPr>
        <w:t>2 619 582</w:t>
      </w:r>
      <w:r w:rsidR="00C00DCD">
        <w:rPr>
          <w:color w:val="000000" w:themeColor="text1"/>
          <w:sz w:val="28"/>
          <w:lang w:val="uk-UA"/>
        </w:rPr>
        <w:t xml:space="preserve"> тис. грн. станом на кінець 2019 року до </w:t>
      </w:r>
      <w:r w:rsidR="00C00DCD" w:rsidRPr="00263B76">
        <w:rPr>
          <w:color w:val="000000" w:themeColor="text1"/>
          <w:sz w:val="28"/>
        </w:rPr>
        <w:t>3 547 554</w:t>
      </w:r>
      <w:r w:rsidR="00C00DCD">
        <w:rPr>
          <w:color w:val="000000" w:themeColor="text1"/>
          <w:sz w:val="28"/>
          <w:lang w:val="uk-UA"/>
        </w:rPr>
        <w:t xml:space="preserve"> тис. грн. станом на кінець 2020 року. Також відзначимо, що собівартість реалізації виросла з </w:t>
      </w:r>
      <w:r w:rsidR="00C00DCD" w:rsidRPr="005858A0">
        <w:rPr>
          <w:color w:val="000000" w:themeColor="text1"/>
          <w:sz w:val="28"/>
        </w:rPr>
        <w:t>1 972 730</w:t>
      </w:r>
      <w:r w:rsidR="00C00DCD">
        <w:rPr>
          <w:color w:val="000000" w:themeColor="text1"/>
          <w:sz w:val="28"/>
          <w:lang w:val="uk-UA"/>
        </w:rPr>
        <w:t xml:space="preserve"> тис. грн. до </w:t>
      </w:r>
      <w:r w:rsidR="009F091C" w:rsidRPr="00263B76">
        <w:rPr>
          <w:color w:val="000000" w:themeColor="text1"/>
          <w:sz w:val="28"/>
        </w:rPr>
        <w:t>2 674 849</w:t>
      </w:r>
      <w:r w:rsidR="009F091C">
        <w:rPr>
          <w:color w:val="000000" w:themeColor="text1"/>
          <w:sz w:val="28"/>
          <w:lang w:val="uk-UA"/>
        </w:rPr>
        <w:t xml:space="preserve"> тис.</w:t>
      </w:r>
      <w:r w:rsidR="00837AB2">
        <w:rPr>
          <w:color w:val="000000" w:themeColor="text1"/>
          <w:sz w:val="28"/>
          <w:lang w:val="uk-UA"/>
        </w:rPr>
        <w:t xml:space="preserve"> </w:t>
      </w:r>
      <w:r w:rsidR="009F091C">
        <w:rPr>
          <w:color w:val="000000" w:themeColor="text1"/>
          <w:sz w:val="28"/>
          <w:lang w:val="uk-UA"/>
        </w:rPr>
        <w:t xml:space="preserve">грн. </w:t>
      </w:r>
    </w:p>
    <w:p w14:paraId="2FA07724" w14:textId="60D34A89" w:rsidR="009F091C" w:rsidRDefault="009F091C" w:rsidP="007F0B6C">
      <w:pPr>
        <w:spacing w:line="360" w:lineRule="auto"/>
        <w:ind w:left="283" w:firstLine="709"/>
        <w:jc w:val="both"/>
        <w:rPr>
          <w:color w:val="000000" w:themeColor="text1"/>
          <w:sz w:val="28"/>
          <w:lang w:val="uk-UA"/>
        </w:rPr>
      </w:pPr>
      <w:r>
        <w:rPr>
          <w:color w:val="000000" w:themeColor="text1"/>
          <w:sz w:val="28"/>
          <w:lang w:val="uk-UA"/>
        </w:rPr>
        <w:t xml:space="preserve">Всі ці фактори свідчать про те, що </w:t>
      </w:r>
      <w:r w:rsidR="00AF4EDB">
        <w:rPr>
          <w:color w:val="000000" w:themeColor="text1"/>
          <w:sz w:val="28"/>
          <w:lang w:val="uk-UA"/>
        </w:rPr>
        <w:t>підприємство ТОВ «Київхліб»</w:t>
      </w:r>
      <w:r>
        <w:rPr>
          <w:color w:val="000000" w:themeColor="text1"/>
          <w:sz w:val="28"/>
          <w:lang w:val="uk-UA"/>
        </w:rPr>
        <w:t xml:space="preserve"> за 2020 рік збільшил</w:t>
      </w:r>
      <w:r w:rsidR="006D7DD3">
        <w:rPr>
          <w:color w:val="000000" w:themeColor="text1"/>
          <w:sz w:val="28"/>
          <w:lang w:val="uk-UA"/>
        </w:rPr>
        <w:t>о</w:t>
      </w:r>
      <w:r>
        <w:rPr>
          <w:color w:val="000000" w:themeColor="text1"/>
          <w:sz w:val="28"/>
          <w:lang w:val="uk-UA"/>
        </w:rPr>
        <w:t xml:space="preserve"> </w:t>
      </w:r>
      <w:r w:rsidR="00AF4EDB">
        <w:rPr>
          <w:color w:val="000000" w:themeColor="text1"/>
          <w:sz w:val="28"/>
          <w:lang w:val="uk-UA"/>
        </w:rPr>
        <w:t xml:space="preserve">обсяг виробництва </w:t>
      </w:r>
      <w:r w:rsidR="00E34F72">
        <w:rPr>
          <w:color w:val="000000" w:themeColor="text1"/>
          <w:sz w:val="28"/>
          <w:lang w:val="uk-UA"/>
        </w:rPr>
        <w:t>продукції, що призвело до збільшення затрат на виробництво, а також прибутку компанії. Проте зріст відбувся непропорці</w:t>
      </w:r>
      <w:r w:rsidR="00EF4A0C">
        <w:rPr>
          <w:color w:val="000000" w:themeColor="text1"/>
          <w:sz w:val="28"/>
          <w:lang w:val="uk-UA"/>
        </w:rPr>
        <w:t>йно</w:t>
      </w:r>
      <w:r w:rsidR="00E34F72">
        <w:rPr>
          <w:color w:val="000000" w:themeColor="text1"/>
          <w:sz w:val="28"/>
          <w:lang w:val="uk-UA"/>
        </w:rPr>
        <w:t>, і ми можемо відзначити, що чистий прибуток компанії</w:t>
      </w:r>
      <w:r w:rsidR="00A92189">
        <w:rPr>
          <w:color w:val="000000" w:themeColor="text1"/>
          <w:sz w:val="28"/>
          <w:lang w:val="uk-UA"/>
        </w:rPr>
        <w:t xml:space="preserve"> збільшився більше, аніж збільшились виробничі витрати, витрати на реалізац</w:t>
      </w:r>
      <w:r w:rsidR="00EF4A0C">
        <w:rPr>
          <w:color w:val="000000" w:themeColor="text1"/>
          <w:sz w:val="28"/>
          <w:lang w:val="uk-UA"/>
        </w:rPr>
        <w:t>і</w:t>
      </w:r>
      <w:r w:rsidR="00A92189">
        <w:rPr>
          <w:color w:val="000000" w:themeColor="text1"/>
          <w:sz w:val="28"/>
          <w:lang w:val="uk-UA"/>
        </w:rPr>
        <w:t>ю, транспортування, маркетинг і т. і.</w:t>
      </w:r>
    </w:p>
    <w:p w14:paraId="60FC1046" w14:textId="31FE9A1A" w:rsidR="006250F7" w:rsidRPr="00646F35" w:rsidRDefault="006250F7" w:rsidP="00646F35">
      <w:pPr>
        <w:spacing w:line="360" w:lineRule="auto"/>
        <w:ind w:left="283" w:firstLine="709"/>
        <w:jc w:val="both"/>
        <w:rPr>
          <w:color w:val="000000" w:themeColor="text1"/>
          <w:sz w:val="28"/>
          <w:lang w:val="uk-UA"/>
        </w:rPr>
      </w:pPr>
      <w:r>
        <w:rPr>
          <w:color w:val="000000" w:themeColor="text1"/>
          <w:sz w:val="28"/>
          <w:lang w:val="uk-UA"/>
        </w:rPr>
        <w:t>Визначимо, якими є можливі фактори збільшення обсягу виробництва</w:t>
      </w:r>
      <w:r w:rsidR="00B3227D">
        <w:rPr>
          <w:color w:val="000000" w:themeColor="text1"/>
          <w:sz w:val="28"/>
          <w:lang w:val="uk-UA"/>
        </w:rPr>
        <w:t>, що і призвело д</w:t>
      </w:r>
      <w:r w:rsidR="002B1FDB">
        <w:rPr>
          <w:color w:val="000000" w:themeColor="text1"/>
          <w:sz w:val="28"/>
          <w:lang w:val="uk-UA"/>
        </w:rPr>
        <w:t>о</w:t>
      </w:r>
      <w:r w:rsidR="00B3227D">
        <w:rPr>
          <w:color w:val="000000" w:themeColor="text1"/>
          <w:sz w:val="28"/>
          <w:lang w:val="uk-UA"/>
        </w:rPr>
        <w:t xml:space="preserve"> зростання </w:t>
      </w:r>
      <w:r w:rsidR="002B1FDB">
        <w:rPr>
          <w:color w:val="000000" w:themeColor="text1"/>
          <w:sz w:val="28"/>
          <w:lang w:val="uk-UA"/>
        </w:rPr>
        <w:t>прибутку компанії</w:t>
      </w:r>
      <w:r w:rsidR="003F7F41">
        <w:rPr>
          <w:color w:val="000000" w:themeColor="text1"/>
          <w:sz w:val="28"/>
          <w:lang w:val="uk-UA"/>
        </w:rPr>
        <w:t>. Такими факторами теоретично можуть бути:</w:t>
      </w:r>
    </w:p>
    <w:p w14:paraId="300F83C1" w14:textId="0B6E0D3E" w:rsidR="00F7599E" w:rsidRPr="00E160A6" w:rsidRDefault="00F7599E" w:rsidP="009471C8">
      <w:pPr>
        <w:pStyle w:val="ListParagraph"/>
        <w:numPr>
          <w:ilvl w:val="1"/>
          <w:numId w:val="3"/>
        </w:numPr>
        <w:spacing w:line="360" w:lineRule="auto"/>
        <w:ind w:left="283" w:firstLine="709"/>
        <w:jc w:val="both"/>
        <w:rPr>
          <w:rFonts w:ascii="Times New Roman" w:hAnsi="Times New Roman" w:cs="Times New Roman"/>
          <w:color w:val="000000" w:themeColor="text1"/>
          <w:sz w:val="28"/>
        </w:rPr>
      </w:pPr>
      <w:r w:rsidRPr="00E160A6">
        <w:rPr>
          <w:rFonts w:ascii="Times New Roman" w:hAnsi="Times New Roman" w:cs="Times New Roman"/>
          <w:color w:val="000000" w:themeColor="text1"/>
          <w:sz w:val="28"/>
        </w:rPr>
        <w:t>Збільшення попиту на продукцію. Якщо</w:t>
      </w:r>
      <w:r w:rsidR="00D00E7C" w:rsidRPr="00E160A6">
        <w:rPr>
          <w:rFonts w:ascii="Times New Roman" w:hAnsi="Times New Roman" w:cs="Times New Roman"/>
          <w:color w:val="000000" w:themeColor="text1"/>
          <w:sz w:val="28"/>
        </w:rPr>
        <w:t xml:space="preserve"> клієнти стають більш зацікавленими в товарах, які пропонує підприємство, тоді </w:t>
      </w:r>
      <w:proofErr w:type="spellStart"/>
      <w:r w:rsidR="00D00E7C" w:rsidRPr="00E160A6">
        <w:rPr>
          <w:rFonts w:ascii="Times New Roman" w:hAnsi="Times New Roman" w:cs="Times New Roman"/>
          <w:color w:val="000000" w:themeColor="text1"/>
          <w:sz w:val="28"/>
        </w:rPr>
        <w:t>звʼявляється</w:t>
      </w:r>
      <w:proofErr w:type="spellEnd"/>
      <w:r w:rsidR="00D00E7C" w:rsidRPr="00E160A6">
        <w:rPr>
          <w:rFonts w:ascii="Times New Roman" w:hAnsi="Times New Roman" w:cs="Times New Roman"/>
          <w:color w:val="000000" w:themeColor="text1"/>
          <w:sz w:val="28"/>
        </w:rPr>
        <w:t xml:space="preserve"> необхідність в збільшенні обсягів виробництва.</w:t>
      </w:r>
    </w:p>
    <w:p w14:paraId="70FCB842" w14:textId="142D55FB" w:rsidR="00D00E7C" w:rsidRDefault="00FE42E0" w:rsidP="00646F35">
      <w:pPr>
        <w:pStyle w:val="ListParagraph"/>
        <w:numPr>
          <w:ilvl w:val="1"/>
          <w:numId w:val="3"/>
        </w:numPr>
        <w:spacing w:line="360" w:lineRule="auto"/>
        <w:ind w:left="283" w:firstLine="709"/>
        <w:jc w:val="both"/>
        <w:rPr>
          <w:rFonts w:ascii="Times New Roman" w:hAnsi="Times New Roman" w:cs="Times New Roman"/>
          <w:color w:val="000000" w:themeColor="text1"/>
          <w:sz w:val="28"/>
        </w:rPr>
      </w:pPr>
      <w:r>
        <w:rPr>
          <w:rFonts w:ascii="Times New Roman" w:hAnsi="Times New Roman" w:cs="Times New Roman"/>
          <w:color w:val="000000" w:themeColor="text1"/>
          <w:sz w:val="28"/>
        </w:rPr>
        <w:t>Успішні маркетингові компанії, та відповідно збільшення ринку збуту продукці</w:t>
      </w:r>
      <w:r w:rsidR="00AD72BA">
        <w:rPr>
          <w:rFonts w:ascii="Times New Roman" w:hAnsi="Times New Roman" w:cs="Times New Roman"/>
          <w:color w:val="000000" w:themeColor="text1"/>
          <w:sz w:val="28"/>
        </w:rPr>
        <w:t>ї</w:t>
      </w:r>
      <w:r>
        <w:rPr>
          <w:rFonts w:ascii="Times New Roman" w:hAnsi="Times New Roman" w:cs="Times New Roman"/>
          <w:color w:val="000000" w:themeColor="text1"/>
          <w:sz w:val="28"/>
        </w:rPr>
        <w:t xml:space="preserve">. </w:t>
      </w:r>
      <w:r w:rsidR="00AD72BA">
        <w:rPr>
          <w:rFonts w:ascii="Times New Roman" w:hAnsi="Times New Roman" w:cs="Times New Roman"/>
          <w:color w:val="000000" w:themeColor="text1"/>
          <w:sz w:val="28"/>
        </w:rPr>
        <w:t>Як</w:t>
      </w:r>
      <w:r w:rsidR="00FC444C">
        <w:rPr>
          <w:rFonts w:ascii="Times New Roman" w:hAnsi="Times New Roman" w:cs="Times New Roman"/>
          <w:color w:val="000000" w:themeColor="text1"/>
          <w:sz w:val="28"/>
        </w:rPr>
        <w:t xml:space="preserve">що маркетинг та рекламування продукції </w:t>
      </w:r>
      <w:r w:rsidR="00DF5271">
        <w:rPr>
          <w:rFonts w:ascii="Times New Roman" w:hAnsi="Times New Roman" w:cs="Times New Roman"/>
          <w:color w:val="000000" w:themeColor="text1"/>
          <w:sz w:val="28"/>
        </w:rPr>
        <w:t>вдало працюють – це призведе до розширення наявної мережі збуту та залучення більшої кількості споживачів.</w:t>
      </w:r>
    </w:p>
    <w:p w14:paraId="2A483675" w14:textId="21B3319C" w:rsidR="00282E5B" w:rsidRDefault="00282E5B" w:rsidP="00646F35">
      <w:pPr>
        <w:pStyle w:val="ListParagraph"/>
        <w:numPr>
          <w:ilvl w:val="1"/>
          <w:numId w:val="3"/>
        </w:numPr>
        <w:spacing w:line="360" w:lineRule="auto"/>
        <w:ind w:left="283" w:firstLine="709"/>
        <w:jc w:val="both"/>
        <w:rPr>
          <w:rFonts w:ascii="Times New Roman" w:hAnsi="Times New Roman" w:cs="Times New Roman"/>
          <w:color w:val="000000" w:themeColor="text1"/>
          <w:sz w:val="28"/>
        </w:rPr>
      </w:pPr>
      <w:r>
        <w:rPr>
          <w:rFonts w:ascii="Times New Roman" w:hAnsi="Times New Roman" w:cs="Times New Roman"/>
          <w:color w:val="000000" w:themeColor="text1"/>
          <w:sz w:val="28"/>
        </w:rPr>
        <w:t>Впровадження нових технологій у виробничий процес може надати більші виробничі потужності та відповідно збільшити обсяг продукції, що виготовляється</w:t>
      </w:r>
      <w:r w:rsidR="00CC324F">
        <w:rPr>
          <w:rFonts w:ascii="Times New Roman" w:hAnsi="Times New Roman" w:cs="Times New Roman"/>
          <w:color w:val="000000" w:themeColor="text1"/>
          <w:sz w:val="28"/>
        </w:rPr>
        <w:t>.</w:t>
      </w:r>
    </w:p>
    <w:p w14:paraId="7282F740" w14:textId="7F62BA37" w:rsidR="00EA246A" w:rsidRDefault="00EA246A" w:rsidP="00646F35">
      <w:pPr>
        <w:pStyle w:val="ListParagraph"/>
        <w:numPr>
          <w:ilvl w:val="1"/>
          <w:numId w:val="3"/>
        </w:numPr>
        <w:spacing w:line="360" w:lineRule="auto"/>
        <w:ind w:left="283" w:firstLine="709"/>
        <w:jc w:val="both"/>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Розширення або модернізація виробничих </w:t>
      </w:r>
      <w:proofErr w:type="spellStart"/>
      <w:r>
        <w:rPr>
          <w:rFonts w:ascii="Times New Roman" w:hAnsi="Times New Roman" w:cs="Times New Roman"/>
          <w:color w:val="000000" w:themeColor="text1"/>
          <w:sz w:val="28"/>
        </w:rPr>
        <w:t>потужностей</w:t>
      </w:r>
      <w:proofErr w:type="spellEnd"/>
      <w:r w:rsidR="00236079">
        <w:rPr>
          <w:rFonts w:ascii="Times New Roman" w:hAnsi="Times New Roman" w:cs="Times New Roman"/>
          <w:color w:val="000000" w:themeColor="text1"/>
          <w:sz w:val="28"/>
        </w:rPr>
        <w:t xml:space="preserve">. При збільшенні кількості виробничих засобів, або збільшенні ефективності </w:t>
      </w:r>
      <w:r w:rsidR="00AE1FC5">
        <w:rPr>
          <w:rFonts w:ascii="Times New Roman" w:hAnsi="Times New Roman" w:cs="Times New Roman"/>
          <w:color w:val="000000" w:themeColor="text1"/>
          <w:sz w:val="28"/>
        </w:rPr>
        <w:t>виготовлення також збільшується і обсяг виробництва продукції.</w:t>
      </w:r>
    </w:p>
    <w:p w14:paraId="75CEBDD6" w14:textId="0B4D238D" w:rsidR="00115DC4" w:rsidRPr="00B45BD1" w:rsidRDefault="009934C1" w:rsidP="00B45BD1">
      <w:pPr>
        <w:pStyle w:val="ListParagraph"/>
        <w:numPr>
          <w:ilvl w:val="1"/>
          <w:numId w:val="3"/>
        </w:numPr>
        <w:spacing w:line="360" w:lineRule="auto"/>
        <w:ind w:left="283" w:firstLine="709"/>
        <w:jc w:val="both"/>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Зниження цін на товари. Даний фактор сприяє покращенню </w:t>
      </w:r>
      <w:proofErr w:type="spellStart"/>
      <w:r>
        <w:rPr>
          <w:rFonts w:ascii="Times New Roman" w:hAnsi="Times New Roman" w:cs="Times New Roman"/>
          <w:color w:val="000000" w:themeColor="text1"/>
          <w:sz w:val="28"/>
        </w:rPr>
        <w:t>конкурентноспроможності</w:t>
      </w:r>
      <w:proofErr w:type="spellEnd"/>
      <w:r>
        <w:rPr>
          <w:rFonts w:ascii="Times New Roman" w:hAnsi="Times New Roman" w:cs="Times New Roman"/>
          <w:color w:val="000000" w:themeColor="text1"/>
          <w:sz w:val="28"/>
        </w:rPr>
        <w:t xml:space="preserve"> підприємства на ринку</w:t>
      </w:r>
      <w:r w:rsidR="00EC5FE8">
        <w:rPr>
          <w:rFonts w:ascii="Times New Roman" w:hAnsi="Times New Roman" w:cs="Times New Roman"/>
          <w:color w:val="000000" w:themeColor="text1"/>
          <w:sz w:val="28"/>
        </w:rPr>
        <w:t>, що відповідно збільшує попит на товари та призводить до збільшення обсягів виробництва.</w:t>
      </w:r>
    </w:p>
    <w:p w14:paraId="1542F3A2" w14:textId="22E84788" w:rsidR="00284AFB" w:rsidRPr="00284AFB" w:rsidRDefault="00A72360" w:rsidP="00284AFB">
      <w:pPr>
        <w:pStyle w:val="ListParagraph"/>
        <w:numPr>
          <w:ilvl w:val="1"/>
          <w:numId w:val="3"/>
        </w:numPr>
        <w:spacing w:line="360" w:lineRule="auto"/>
        <w:ind w:left="283" w:firstLine="709"/>
        <w:jc w:val="both"/>
        <w:rPr>
          <w:rFonts w:ascii="Times New Roman" w:hAnsi="Times New Roman" w:cs="Times New Roman"/>
          <w:color w:val="000000" w:themeColor="text1"/>
          <w:sz w:val="28"/>
        </w:rPr>
      </w:pPr>
      <w:r w:rsidRPr="00320524">
        <w:rPr>
          <w:rFonts w:ascii="Times New Roman" w:hAnsi="Times New Roman" w:cs="Times New Roman"/>
          <w:color w:val="000000" w:themeColor="text1"/>
          <w:sz w:val="28"/>
        </w:rPr>
        <w:lastRenderedPageBreak/>
        <w:t>Вдосконалення</w:t>
      </w:r>
      <w:r w:rsidR="002D4B14" w:rsidRPr="00320524">
        <w:rPr>
          <w:rFonts w:ascii="Times New Roman" w:hAnsi="Times New Roman" w:cs="Times New Roman"/>
          <w:color w:val="000000" w:themeColor="text1"/>
          <w:sz w:val="28"/>
        </w:rPr>
        <w:t xml:space="preserve"> </w:t>
      </w:r>
      <w:r w:rsidR="00283E74" w:rsidRPr="00320524">
        <w:rPr>
          <w:rFonts w:ascii="Times New Roman" w:hAnsi="Times New Roman" w:cs="Times New Roman"/>
          <w:color w:val="000000" w:themeColor="text1"/>
          <w:sz w:val="28"/>
        </w:rPr>
        <w:t xml:space="preserve">логістики та транспортування може </w:t>
      </w:r>
      <w:r w:rsidR="00827567" w:rsidRPr="00320524">
        <w:rPr>
          <w:rFonts w:ascii="Times New Roman" w:hAnsi="Times New Roman" w:cs="Times New Roman"/>
          <w:color w:val="000000" w:themeColor="text1"/>
          <w:sz w:val="28"/>
        </w:rPr>
        <w:t>призвести до</w:t>
      </w:r>
      <w:r w:rsidR="007256F3" w:rsidRPr="00320524">
        <w:rPr>
          <w:rFonts w:ascii="Times New Roman" w:hAnsi="Times New Roman" w:cs="Times New Roman"/>
          <w:color w:val="000000" w:themeColor="text1"/>
          <w:sz w:val="28"/>
        </w:rPr>
        <w:t xml:space="preserve"> </w:t>
      </w:r>
      <w:r w:rsidRPr="00320524">
        <w:rPr>
          <w:rFonts w:ascii="Times New Roman" w:hAnsi="Times New Roman" w:cs="Times New Roman"/>
          <w:color w:val="000000" w:themeColor="text1"/>
          <w:sz w:val="28"/>
        </w:rPr>
        <w:t xml:space="preserve">пришвидшення </w:t>
      </w:r>
      <w:r w:rsidR="004E445D">
        <w:rPr>
          <w:rFonts w:ascii="Times New Roman" w:hAnsi="Times New Roman" w:cs="Times New Roman"/>
          <w:color w:val="000000" w:themeColor="text1"/>
          <w:sz w:val="28"/>
        </w:rPr>
        <w:t xml:space="preserve">доставки та збільшити </w:t>
      </w:r>
      <w:r w:rsidR="00561186">
        <w:rPr>
          <w:rFonts w:ascii="Times New Roman" w:hAnsi="Times New Roman" w:cs="Times New Roman"/>
          <w:color w:val="000000" w:themeColor="text1"/>
          <w:sz w:val="28"/>
        </w:rPr>
        <w:t>кількість оброблюваних замовлень на одиницю часу.</w:t>
      </w:r>
      <w:r w:rsidR="00977EB9">
        <w:rPr>
          <w:rFonts w:ascii="Times New Roman" w:hAnsi="Times New Roman" w:cs="Times New Roman"/>
          <w:color w:val="000000" w:themeColor="text1"/>
          <w:sz w:val="28"/>
        </w:rPr>
        <w:t xml:space="preserve"> Таким чином збільшується спроможність реалізації </w:t>
      </w:r>
      <w:r w:rsidR="00E82F35">
        <w:rPr>
          <w:rFonts w:ascii="Times New Roman" w:hAnsi="Times New Roman" w:cs="Times New Roman"/>
          <w:color w:val="000000" w:themeColor="text1"/>
          <w:sz w:val="28"/>
        </w:rPr>
        <w:t>виготовленої продукції, що призводить до збільшення обсягів виробництва.</w:t>
      </w:r>
    </w:p>
    <w:p w14:paraId="0C11785B" w14:textId="7074ADFA" w:rsidR="00284AFB" w:rsidRDefault="00C91709" w:rsidP="00320524">
      <w:pPr>
        <w:pStyle w:val="ListParagraph"/>
        <w:numPr>
          <w:ilvl w:val="1"/>
          <w:numId w:val="3"/>
        </w:numPr>
        <w:spacing w:line="360" w:lineRule="auto"/>
        <w:ind w:left="283" w:firstLine="709"/>
        <w:jc w:val="both"/>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Покращення якості продукції. Фактори, оговорені вище, такі як модернізація наявних виробничих </w:t>
      </w:r>
      <w:proofErr w:type="spellStart"/>
      <w:r>
        <w:rPr>
          <w:rFonts w:ascii="Times New Roman" w:hAnsi="Times New Roman" w:cs="Times New Roman"/>
          <w:color w:val="000000" w:themeColor="text1"/>
          <w:sz w:val="28"/>
        </w:rPr>
        <w:t>потужностей</w:t>
      </w:r>
      <w:proofErr w:type="spellEnd"/>
      <w:r>
        <w:rPr>
          <w:rFonts w:ascii="Times New Roman" w:hAnsi="Times New Roman" w:cs="Times New Roman"/>
          <w:color w:val="000000" w:themeColor="text1"/>
          <w:sz w:val="28"/>
        </w:rPr>
        <w:t>, збільшення ефективності виробництва та задіяння нових технологій у виробництві можуть призвести до покращення якості самих продуктів</w:t>
      </w:r>
      <w:r w:rsidR="00A97903">
        <w:rPr>
          <w:rFonts w:ascii="Times New Roman" w:hAnsi="Times New Roman" w:cs="Times New Roman"/>
          <w:color w:val="000000" w:themeColor="text1"/>
          <w:sz w:val="28"/>
        </w:rPr>
        <w:t>, що має позитивний відгук від покупців та відповідно призводить до збільшення попиту на товари</w:t>
      </w:r>
      <w:r w:rsidR="000C6236">
        <w:rPr>
          <w:rFonts w:ascii="Times New Roman" w:hAnsi="Times New Roman" w:cs="Times New Roman"/>
          <w:color w:val="000000" w:themeColor="text1"/>
          <w:sz w:val="28"/>
        </w:rPr>
        <w:t>.</w:t>
      </w:r>
    </w:p>
    <w:p w14:paraId="5475199E" w14:textId="77777777" w:rsidR="00307E71" w:rsidRDefault="00307E71" w:rsidP="00307E71">
      <w:pPr>
        <w:spacing w:line="360" w:lineRule="auto"/>
        <w:ind w:left="283" w:firstLine="709"/>
        <w:jc w:val="both"/>
        <w:rPr>
          <w:color w:val="000000" w:themeColor="text1"/>
          <w:sz w:val="28"/>
          <w:lang w:val="uk-UA"/>
        </w:rPr>
      </w:pPr>
      <w:r>
        <w:rPr>
          <w:color w:val="000000" w:themeColor="text1"/>
          <w:sz w:val="28"/>
          <w:lang w:val="uk-UA"/>
        </w:rPr>
        <w:t xml:space="preserve">Проводячи дослідження, дійшли до висновку, що саме ці чинники могли призвести до наступних змін: </w:t>
      </w:r>
    </w:p>
    <w:p w14:paraId="6C7641F8" w14:textId="158B612A" w:rsidR="00307E71" w:rsidRDefault="00307E71" w:rsidP="00307E71">
      <w:pPr>
        <w:spacing w:line="360" w:lineRule="auto"/>
        <w:ind w:left="283" w:firstLine="709"/>
        <w:jc w:val="both"/>
        <w:rPr>
          <w:color w:val="000000" w:themeColor="text1"/>
          <w:sz w:val="28"/>
          <w:lang w:val="uk-UA"/>
        </w:rPr>
      </w:pPr>
      <w:r>
        <w:rPr>
          <w:color w:val="000000" w:themeColor="text1"/>
          <w:sz w:val="28"/>
          <w:lang w:val="uk-UA"/>
        </w:rPr>
        <w:t>-</w:t>
      </w:r>
      <w:r w:rsidR="00A079DB">
        <w:rPr>
          <w:color w:val="000000" w:themeColor="text1"/>
          <w:sz w:val="28"/>
          <w:lang w:val="uk-UA"/>
        </w:rPr>
        <w:t xml:space="preserve"> </w:t>
      </w:r>
      <w:r>
        <w:rPr>
          <w:color w:val="000000" w:themeColor="text1"/>
          <w:sz w:val="28"/>
          <w:lang w:val="uk-UA"/>
        </w:rPr>
        <w:t>збільшення обсягу виробництва</w:t>
      </w:r>
    </w:p>
    <w:p w14:paraId="47433A4B" w14:textId="0B9CB2FE" w:rsidR="000C6236" w:rsidRDefault="00307E71" w:rsidP="00307E71">
      <w:pPr>
        <w:spacing w:line="360" w:lineRule="auto"/>
        <w:ind w:left="283" w:firstLine="709"/>
        <w:jc w:val="both"/>
        <w:rPr>
          <w:color w:val="000000" w:themeColor="text1"/>
          <w:sz w:val="28"/>
          <w:lang w:val="uk-UA"/>
        </w:rPr>
      </w:pPr>
      <w:r>
        <w:rPr>
          <w:color w:val="000000" w:themeColor="text1"/>
          <w:sz w:val="28"/>
          <w:lang w:val="uk-UA"/>
        </w:rPr>
        <w:t>-</w:t>
      </w:r>
      <w:r w:rsidR="00A079DB">
        <w:rPr>
          <w:color w:val="000000" w:themeColor="text1"/>
          <w:sz w:val="28"/>
          <w:lang w:val="uk-UA"/>
        </w:rPr>
        <w:t xml:space="preserve"> </w:t>
      </w:r>
      <w:r>
        <w:rPr>
          <w:color w:val="000000" w:themeColor="text1"/>
          <w:sz w:val="28"/>
          <w:lang w:val="uk-UA"/>
        </w:rPr>
        <w:t>збільшення прибутку компанії</w:t>
      </w:r>
    </w:p>
    <w:p w14:paraId="280F55FB" w14:textId="0D1633AF" w:rsidR="00307E71" w:rsidRDefault="00307E71" w:rsidP="00307E71">
      <w:pPr>
        <w:spacing w:line="360" w:lineRule="auto"/>
        <w:ind w:left="283" w:firstLine="709"/>
        <w:jc w:val="both"/>
        <w:rPr>
          <w:color w:val="000000" w:themeColor="text1"/>
          <w:sz w:val="28"/>
          <w:lang w:val="uk-UA"/>
        </w:rPr>
      </w:pPr>
      <w:r>
        <w:rPr>
          <w:color w:val="000000" w:themeColor="text1"/>
          <w:sz w:val="28"/>
          <w:lang w:val="uk-UA"/>
        </w:rPr>
        <w:t>-</w:t>
      </w:r>
      <w:r w:rsidR="00A079DB">
        <w:rPr>
          <w:color w:val="000000" w:themeColor="text1"/>
          <w:sz w:val="28"/>
          <w:lang w:val="uk-UA"/>
        </w:rPr>
        <w:t xml:space="preserve"> збільшення клієнтської бази, тобто мережі збуту товару</w:t>
      </w:r>
    </w:p>
    <w:p w14:paraId="1E5F7691" w14:textId="16B278CF" w:rsidR="00C0175A" w:rsidRDefault="00544998" w:rsidP="00113BB3">
      <w:pPr>
        <w:spacing w:line="360" w:lineRule="auto"/>
        <w:ind w:left="283" w:firstLine="709"/>
        <w:jc w:val="both"/>
        <w:rPr>
          <w:color w:val="000000" w:themeColor="text1"/>
          <w:sz w:val="28"/>
          <w:lang w:val="uk-UA"/>
        </w:rPr>
      </w:pPr>
      <w:r>
        <w:rPr>
          <w:color w:val="000000" w:themeColor="text1"/>
          <w:sz w:val="28"/>
          <w:lang w:val="uk-UA"/>
        </w:rPr>
        <w:t xml:space="preserve">- покращення </w:t>
      </w:r>
      <w:r w:rsidR="00B06064">
        <w:rPr>
          <w:color w:val="000000" w:themeColor="text1"/>
          <w:sz w:val="28"/>
          <w:lang w:val="uk-UA"/>
        </w:rPr>
        <w:t>лояльності та довіри споживачів до виробника та продукції</w:t>
      </w:r>
      <w:r w:rsidR="00334740">
        <w:rPr>
          <w:color w:val="000000" w:themeColor="text1"/>
          <w:sz w:val="28"/>
          <w:lang w:val="uk-UA"/>
        </w:rPr>
        <w:t>.</w:t>
      </w:r>
    </w:p>
    <w:p w14:paraId="57D165F4" w14:textId="77777777" w:rsidR="00113BB3" w:rsidRPr="00113BB3" w:rsidRDefault="00113BB3" w:rsidP="00113BB3">
      <w:pPr>
        <w:spacing w:line="360" w:lineRule="auto"/>
        <w:ind w:left="283" w:firstLine="709"/>
        <w:jc w:val="both"/>
        <w:rPr>
          <w:color w:val="000000" w:themeColor="text1"/>
          <w:sz w:val="28"/>
          <w:lang w:val="uk-UA"/>
        </w:rPr>
      </w:pPr>
    </w:p>
    <w:p w14:paraId="18B4663C" w14:textId="457BF98B" w:rsidR="00F36EBF" w:rsidRDefault="00C0175A" w:rsidP="00482650">
      <w:pPr>
        <w:spacing w:line="360" w:lineRule="auto"/>
        <w:ind w:left="284" w:firstLine="709"/>
        <w:jc w:val="both"/>
        <w:outlineLvl w:val="1"/>
        <w:rPr>
          <w:b/>
          <w:bCs/>
          <w:color w:val="000000" w:themeColor="text1"/>
          <w:sz w:val="28"/>
          <w:lang w:val="uk-UA"/>
        </w:rPr>
      </w:pPr>
      <w:r w:rsidRPr="00C0175A">
        <w:rPr>
          <w:b/>
          <w:bCs/>
          <w:color w:val="000000" w:themeColor="text1"/>
          <w:sz w:val="28"/>
          <w:lang w:val="en-US"/>
        </w:rPr>
        <w:t xml:space="preserve">2.3. </w:t>
      </w:r>
      <w:r w:rsidR="00843AA5">
        <w:rPr>
          <w:b/>
          <w:bCs/>
          <w:color w:val="000000" w:themeColor="text1"/>
          <w:sz w:val="28"/>
          <w:lang w:val="uk-UA"/>
        </w:rPr>
        <w:t>Дослідження</w:t>
      </w:r>
      <w:r w:rsidR="00E41B1A">
        <w:rPr>
          <w:b/>
          <w:bCs/>
          <w:color w:val="000000" w:themeColor="text1"/>
          <w:sz w:val="28"/>
          <w:lang w:val="uk-UA"/>
        </w:rPr>
        <w:t xml:space="preserve"> ціноутворення підприємства</w:t>
      </w:r>
    </w:p>
    <w:p w14:paraId="2C92CA86" w14:textId="638A28EA" w:rsidR="00482650" w:rsidRDefault="00843AA5" w:rsidP="00482650">
      <w:pPr>
        <w:spacing w:line="360" w:lineRule="auto"/>
        <w:ind w:left="283" w:firstLine="709"/>
        <w:jc w:val="both"/>
        <w:rPr>
          <w:color w:val="000000" w:themeColor="text1"/>
          <w:sz w:val="28"/>
          <w:lang w:val="uk-UA"/>
        </w:rPr>
      </w:pPr>
      <w:r>
        <w:rPr>
          <w:color w:val="000000" w:themeColor="text1"/>
          <w:sz w:val="28"/>
          <w:lang w:val="uk-UA"/>
        </w:rPr>
        <w:t>Для про</w:t>
      </w:r>
      <w:r w:rsidR="00214380">
        <w:rPr>
          <w:color w:val="000000" w:themeColor="text1"/>
          <w:sz w:val="28"/>
          <w:lang w:val="uk-UA"/>
        </w:rPr>
        <w:t xml:space="preserve">ведення дослідження </w:t>
      </w:r>
      <w:r w:rsidR="00227115">
        <w:rPr>
          <w:color w:val="000000" w:themeColor="text1"/>
          <w:sz w:val="28"/>
          <w:lang w:val="uk-UA"/>
        </w:rPr>
        <w:t xml:space="preserve">ціноутворення підприємства ТОВ «Київхліб» необхідно взяти кілька конкретних позицій із наявного асортименту виробника та </w:t>
      </w:r>
      <w:r w:rsidR="00033CE3">
        <w:rPr>
          <w:color w:val="000000" w:themeColor="text1"/>
          <w:sz w:val="28"/>
          <w:lang w:val="uk-UA"/>
        </w:rPr>
        <w:t>провести аналіз утворення цін</w:t>
      </w:r>
      <w:r w:rsidR="000239F6">
        <w:rPr>
          <w:color w:val="000000" w:themeColor="text1"/>
          <w:sz w:val="28"/>
          <w:lang w:val="uk-UA"/>
        </w:rPr>
        <w:t xml:space="preserve"> та динаміку</w:t>
      </w:r>
      <w:r w:rsidR="00F4768E">
        <w:rPr>
          <w:color w:val="000000" w:themeColor="text1"/>
          <w:sz w:val="28"/>
          <w:lang w:val="uk-UA"/>
        </w:rPr>
        <w:t xml:space="preserve"> цін на дані товари.</w:t>
      </w:r>
    </w:p>
    <w:p w14:paraId="332DBD5E" w14:textId="77777777" w:rsidR="00DF74FF" w:rsidRPr="00DF74FF" w:rsidRDefault="00DF74FF" w:rsidP="00DF74FF">
      <w:pPr>
        <w:spacing w:line="360" w:lineRule="auto"/>
        <w:ind w:left="283" w:firstLine="709"/>
        <w:jc w:val="both"/>
        <w:rPr>
          <w:color w:val="000000" w:themeColor="text1"/>
          <w:sz w:val="28"/>
          <w:lang w:val="uk-UA"/>
        </w:rPr>
      </w:pPr>
      <w:r w:rsidRPr="00DF74FF">
        <w:rPr>
          <w:color w:val="000000" w:themeColor="text1"/>
          <w:sz w:val="28"/>
          <w:lang w:val="uk-UA"/>
        </w:rPr>
        <w:t>Відповідно до даних Державної інспекції України з контролю за цінами, станом на 30.09.2014 на підприємствах торгівлі середня роздрібна ціна по Україні на три основні види хліба, зросла на 17,6% (0,95 грн./кг) по відношенню до ціни на кінець 2013 року.</w:t>
      </w:r>
    </w:p>
    <w:p w14:paraId="7CC67F22" w14:textId="77777777" w:rsidR="00DF74FF" w:rsidRPr="00DF74FF" w:rsidRDefault="00DF74FF" w:rsidP="00DF74FF">
      <w:pPr>
        <w:spacing w:line="360" w:lineRule="auto"/>
        <w:ind w:left="283" w:firstLine="709"/>
        <w:jc w:val="both"/>
        <w:rPr>
          <w:color w:val="000000" w:themeColor="text1"/>
          <w:sz w:val="28"/>
          <w:lang w:val="uk-UA"/>
        </w:rPr>
      </w:pPr>
    </w:p>
    <w:p w14:paraId="779BC7A1" w14:textId="77777777" w:rsidR="002B5A71" w:rsidRDefault="00DF74FF" w:rsidP="002B5A71">
      <w:pPr>
        <w:spacing w:line="360" w:lineRule="auto"/>
        <w:ind w:left="283" w:firstLine="709"/>
        <w:jc w:val="both"/>
        <w:rPr>
          <w:color w:val="000000" w:themeColor="text1"/>
          <w:sz w:val="28"/>
          <w:lang w:val="uk-UA"/>
        </w:rPr>
      </w:pPr>
      <w:r w:rsidRPr="002B5A71">
        <w:rPr>
          <w:color w:val="000000" w:themeColor="text1"/>
          <w:sz w:val="28"/>
          <w:lang w:val="uk-UA"/>
        </w:rPr>
        <w:t>Фактично ж, тільки за 2014 рік ціни на хліб зросли більше ніж на 30% порівняно з 2013 роком</w:t>
      </w:r>
      <w:r w:rsidRPr="00DF74FF">
        <w:rPr>
          <w:color w:val="000000" w:themeColor="text1"/>
          <w:sz w:val="28"/>
          <w:lang w:val="uk-UA"/>
        </w:rPr>
        <w:t>.</w:t>
      </w:r>
    </w:p>
    <w:p w14:paraId="549C7BF6" w14:textId="088349DA" w:rsidR="00CC15DB" w:rsidRPr="00706EB3" w:rsidRDefault="00706EB3" w:rsidP="00246615">
      <w:pPr>
        <w:spacing w:line="360" w:lineRule="auto"/>
        <w:ind w:left="284"/>
        <w:jc w:val="both"/>
        <w:rPr>
          <w:color w:val="000000" w:themeColor="text1"/>
          <w:sz w:val="28"/>
          <w:lang w:val="uk-UA"/>
        </w:rPr>
      </w:pPr>
      <w:r w:rsidRPr="00706EB3">
        <w:rPr>
          <w:b/>
          <w:bCs/>
          <w:color w:val="000000" w:themeColor="text1"/>
          <w:sz w:val="28"/>
        </w:rPr>
        <w:lastRenderedPageBreak/>
        <w:drawing>
          <wp:inline distT="0" distB="0" distL="0" distR="0" wp14:anchorId="362ED7BE" wp14:editId="5B4607DF">
            <wp:extent cx="6120130" cy="3771900"/>
            <wp:effectExtent l="12700" t="12700" r="13970" b="1270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23"/>
                    <a:stretch>
                      <a:fillRect/>
                    </a:stretch>
                  </pic:blipFill>
                  <pic:spPr>
                    <a:xfrm>
                      <a:off x="0" y="0"/>
                      <a:ext cx="6120130" cy="3771900"/>
                    </a:xfrm>
                    <a:prstGeom prst="rect">
                      <a:avLst/>
                    </a:prstGeom>
                    <a:ln>
                      <a:solidFill>
                        <a:schemeClr val="tx1"/>
                      </a:solidFill>
                    </a:ln>
                  </pic:spPr>
                </pic:pic>
              </a:graphicData>
            </a:graphic>
          </wp:inline>
        </w:drawing>
      </w:r>
    </w:p>
    <w:p w14:paraId="2A4A5FD0" w14:textId="0D5FA822" w:rsidR="007F0B6C" w:rsidRPr="001F4ADD" w:rsidRDefault="00F65F9D" w:rsidP="001F4ADD">
      <w:pPr>
        <w:spacing w:line="360" w:lineRule="auto"/>
        <w:ind w:left="283" w:firstLine="709"/>
        <w:jc w:val="both"/>
        <w:rPr>
          <w:color w:val="000000" w:themeColor="text1"/>
          <w:sz w:val="28"/>
          <w:lang w:val="uk-UA"/>
        </w:rPr>
      </w:pPr>
      <w:r w:rsidRPr="001F4ADD">
        <w:rPr>
          <w:color w:val="000000" w:themeColor="text1"/>
          <w:sz w:val="28"/>
          <w:lang w:val="uk-UA"/>
        </w:rPr>
        <w:t>Рисунок 2.3.1. – Динаміка зміни відпускних цін за 1 шт.(грн.)</w:t>
      </w:r>
    </w:p>
    <w:p w14:paraId="15E5CB25" w14:textId="759777C9" w:rsidR="00ED1CAE" w:rsidRPr="00ED1CAE" w:rsidRDefault="00ED1CAE" w:rsidP="00ED1CAE">
      <w:pPr>
        <w:spacing w:line="360" w:lineRule="auto"/>
        <w:ind w:left="283" w:firstLine="709"/>
        <w:jc w:val="both"/>
        <w:rPr>
          <w:color w:val="000000" w:themeColor="text1"/>
          <w:sz w:val="28"/>
          <w:lang w:val="en-US"/>
        </w:rPr>
      </w:pPr>
      <w:proofErr w:type="spellStart"/>
      <w:r w:rsidRPr="00ED1CAE">
        <w:rPr>
          <w:color w:val="000000" w:themeColor="text1"/>
          <w:sz w:val="28"/>
          <w:lang w:val="en-US"/>
        </w:rPr>
        <w:t>Міністерство</w:t>
      </w:r>
      <w:proofErr w:type="spellEnd"/>
      <w:r w:rsidRPr="00ED1CAE">
        <w:rPr>
          <w:color w:val="000000" w:themeColor="text1"/>
          <w:sz w:val="28"/>
          <w:lang w:val="en-US"/>
        </w:rPr>
        <w:t xml:space="preserve"> </w:t>
      </w:r>
      <w:proofErr w:type="spellStart"/>
      <w:r w:rsidRPr="00ED1CAE">
        <w:rPr>
          <w:color w:val="000000" w:themeColor="text1"/>
          <w:sz w:val="28"/>
          <w:lang w:val="en-US"/>
        </w:rPr>
        <w:t>аграрної</w:t>
      </w:r>
      <w:proofErr w:type="spellEnd"/>
      <w:r w:rsidRPr="00ED1CAE">
        <w:rPr>
          <w:color w:val="000000" w:themeColor="text1"/>
          <w:sz w:val="28"/>
          <w:lang w:val="en-US"/>
        </w:rPr>
        <w:t xml:space="preserve"> </w:t>
      </w:r>
      <w:proofErr w:type="spellStart"/>
      <w:r w:rsidRPr="00ED1CAE">
        <w:rPr>
          <w:color w:val="000000" w:themeColor="text1"/>
          <w:sz w:val="28"/>
          <w:lang w:val="en-US"/>
        </w:rPr>
        <w:t>політики</w:t>
      </w:r>
      <w:proofErr w:type="spellEnd"/>
      <w:r w:rsidRPr="00ED1CAE">
        <w:rPr>
          <w:color w:val="000000" w:themeColor="text1"/>
          <w:sz w:val="28"/>
          <w:lang w:val="en-US"/>
        </w:rPr>
        <w:t xml:space="preserve"> </w:t>
      </w:r>
      <w:proofErr w:type="spellStart"/>
      <w:r w:rsidRPr="00ED1CAE">
        <w:rPr>
          <w:color w:val="000000" w:themeColor="text1"/>
          <w:sz w:val="28"/>
          <w:lang w:val="en-US"/>
        </w:rPr>
        <w:t>та</w:t>
      </w:r>
      <w:proofErr w:type="spellEnd"/>
      <w:r w:rsidRPr="00ED1CAE">
        <w:rPr>
          <w:color w:val="000000" w:themeColor="text1"/>
          <w:sz w:val="28"/>
          <w:lang w:val="en-US"/>
        </w:rPr>
        <w:t xml:space="preserve"> </w:t>
      </w:r>
      <w:proofErr w:type="spellStart"/>
      <w:r w:rsidRPr="00ED1CAE">
        <w:rPr>
          <w:color w:val="000000" w:themeColor="text1"/>
          <w:sz w:val="28"/>
          <w:lang w:val="en-US"/>
        </w:rPr>
        <w:t>продовольства</w:t>
      </w:r>
      <w:proofErr w:type="spellEnd"/>
      <w:r w:rsidRPr="00ED1CAE">
        <w:rPr>
          <w:color w:val="000000" w:themeColor="text1"/>
          <w:sz w:val="28"/>
          <w:lang w:val="en-US"/>
        </w:rPr>
        <w:t xml:space="preserve"> </w:t>
      </w:r>
      <w:proofErr w:type="spellStart"/>
      <w:r w:rsidRPr="00ED1CAE">
        <w:rPr>
          <w:color w:val="000000" w:themeColor="text1"/>
          <w:sz w:val="28"/>
          <w:lang w:val="en-US"/>
        </w:rPr>
        <w:t>України</w:t>
      </w:r>
      <w:proofErr w:type="spellEnd"/>
      <w:r w:rsidRPr="00ED1CAE">
        <w:rPr>
          <w:color w:val="000000" w:themeColor="text1"/>
          <w:sz w:val="28"/>
          <w:lang w:val="en-US"/>
        </w:rPr>
        <w:t xml:space="preserve"> </w:t>
      </w:r>
      <w:proofErr w:type="spellStart"/>
      <w:r w:rsidRPr="00ED1CAE">
        <w:rPr>
          <w:color w:val="000000" w:themeColor="text1"/>
          <w:sz w:val="28"/>
          <w:lang w:val="en-US"/>
        </w:rPr>
        <w:t>пояснює</w:t>
      </w:r>
      <w:proofErr w:type="spellEnd"/>
      <w:r w:rsidRPr="00ED1CAE">
        <w:rPr>
          <w:color w:val="000000" w:themeColor="text1"/>
          <w:sz w:val="28"/>
          <w:lang w:val="en-US"/>
        </w:rPr>
        <w:t xml:space="preserve"> </w:t>
      </w:r>
      <w:proofErr w:type="spellStart"/>
      <w:r w:rsidRPr="00ED1CAE">
        <w:rPr>
          <w:color w:val="000000" w:themeColor="text1"/>
          <w:sz w:val="28"/>
          <w:lang w:val="en-US"/>
        </w:rPr>
        <w:t>ситуацію</w:t>
      </w:r>
      <w:proofErr w:type="spellEnd"/>
      <w:r w:rsidRPr="00ED1CAE">
        <w:rPr>
          <w:color w:val="000000" w:themeColor="text1"/>
          <w:sz w:val="28"/>
          <w:lang w:val="en-US"/>
        </w:rPr>
        <w:t xml:space="preserve"> </w:t>
      </w:r>
      <w:proofErr w:type="spellStart"/>
      <w:r w:rsidRPr="00ED1CAE">
        <w:rPr>
          <w:color w:val="000000" w:themeColor="text1"/>
          <w:sz w:val="28"/>
          <w:lang w:val="en-US"/>
        </w:rPr>
        <w:t>такими</w:t>
      </w:r>
      <w:proofErr w:type="spellEnd"/>
      <w:r w:rsidRPr="00ED1CAE">
        <w:rPr>
          <w:color w:val="000000" w:themeColor="text1"/>
          <w:sz w:val="28"/>
          <w:lang w:val="en-US"/>
        </w:rPr>
        <w:t xml:space="preserve"> </w:t>
      </w:r>
      <w:proofErr w:type="spellStart"/>
      <w:r w:rsidRPr="00ED1CAE">
        <w:rPr>
          <w:color w:val="000000" w:themeColor="text1"/>
          <w:sz w:val="28"/>
          <w:lang w:val="en-US"/>
        </w:rPr>
        <w:t>факторами</w:t>
      </w:r>
      <w:proofErr w:type="spellEnd"/>
      <w:r w:rsidRPr="00ED1CAE">
        <w:rPr>
          <w:color w:val="000000" w:themeColor="text1"/>
          <w:sz w:val="28"/>
          <w:lang w:val="en-US"/>
        </w:rPr>
        <w:t xml:space="preserve">, </w:t>
      </w:r>
      <w:proofErr w:type="spellStart"/>
      <w:r w:rsidRPr="00ED1CAE">
        <w:rPr>
          <w:color w:val="000000" w:themeColor="text1"/>
          <w:sz w:val="28"/>
          <w:lang w:val="en-US"/>
        </w:rPr>
        <w:t>як</w:t>
      </w:r>
      <w:proofErr w:type="spellEnd"/>
      <w:r w:rsidRPr="00ED1CAE">
        <w:rPr>
          <w:color w:val="000000" w:themeColor="text1"/>
          <w:sz w:val="28"/>
          <w:lang w:val="en-US"/>
        </w:rPr>
        <w:t xml:space="preserve">: </w:t>
      </w:r>
      <w:proofErr w:type="spellStart"/>
      <w:r w:rsidRPr="00ED1CAE">
        <w:rPr>
          <w:color w:val="000000" w:themeColor="text1"/>
          <w:sz w:val="28"/>
          <w:lang w:val="en-US"/>
        </w:rPr>
        <w:t>неоголошена</w:t>
      </w:r>
      <w:proofErr w:type="spellEnd"/>
      <w:r w:rsidRPr="00ED1CAE">
        <w:rPr>
          <w:color w:val="000000" w:themeColor="text1"/>
          <w:sz w:val="28"/>
          <w:lang w:val="en-US"/>
        </w:rPr>
        <w:t xml:space="preserve"> </w:t>
      </w:r>
      <w:proofErr w:type="spellStart"/>
      <w:r w:rsidRPr="00ED1CAE">
        <w:rPr>
          <w:color w:val="000000" w:themeColor="text1"/>
          <w:sz w:val="28"/>
          <w:lang w:val="en-US"/>
        </w:rPr>
        <w:t>війна</w:t>
      </w:r>
      <w:proofErr w:type="spellEnd"/>
      <w:r w:rsidRPr="00ED1CAE">
        <w:rPr>
          <w:color w:val="000000" w:themeColor="text1"/>
          <w:sz w:val="28"/>
          <w:lang w:val="en-US"/>
        </w:rPr>
        <w:t xml:space="preserve">, </w:t>
      </w:r>
      <w:proofErr w:type="spellStart"/>
      <w:r w:rsidRPr="00ED1CAE">
        <w:rPr>
          <w:color w:val="000000" w:themeColor="text1"/>
          <w:sz w:val="28"/>
          <w:lang w:val="en-US"/>
        </w:rPr>
        <w:t>подорожчання</w:t>
      </w:r>
      <w:proofErr w:type="spellEnd"/>
      <w:r w:rsidRPr="00ED1CAE">
        <w:rPr>
          <w:color w:val="000000" w:themeColor="text1"/>
          <w:sz w:val="28"/>
          <w:lang w:val="en-US"/>
        </w:rPr>
        <w:t xml:space="preserve"> </w:t>
      </w:r>
      <w:proofErr w:type="spellStart"/>
      <w:r w:rsidRPr="00ED1CAE">
        <w:rPr>
          <w:color w:val="000000" w:themeColor="text1"/>
          <w:sz w:val="28"/>
          <w:lang w:val="en-US"/>
        </w:rPr>
        <w:t>ціни</w:t>
      </w:r>
      <w:proofErr w:type="spellEnd"/>
      <w:r w:rsidRPr="00ED1CAE">
        <w:rPr>
          <w:color w:val="000000" w:themeColor="text1"/>
          <w:sz w:val="28"/>
          <w:lang w:val="en-US"/>
        </w:rPr>
        <w:t xml:space="preserve"> </w:t>
      </w:r>
      <w:proofErr w:type="spellStart"/>
      <w:r w:rsidRPr="00ED1CAE">
        <w:rPr>
          <w:color w:val="000000" w:themeColor="text1"/>
          <w:sz w:val="28"/>
          <w:lang w:val="en-US"/>
        </w:rPr>
        <w:t>на</w:t>
      </w:r>
      <w:proofErr w:type="spellEnd"/>
      <w:r w:rsidRPr="00ED1CAE">
        <w:rPr>
          <w:color w:val="000000" w:themeColor="text1"/>
          <w:sz w:val="28"/>
          <w:lang w:val="en-US"/>
        </w:rPr>
        <w:t xml:space="preserve"> </w:t>
      </w:r>
      <w:proofErr w:type="spellStart"/>
      <w:r w:rsidRPr="00ED1CAE">
        <w:rPr>
          <w:color w:val="000000" w:themeColor="text1"/>
          <w:sz w:val="28"/>
          <w:lang w:val="en-US"/>
        </w:rPr>
        <w:t>газ</w:t>
      </w:r>
      <w:proofErr w:type="spellEnd"/>
      <w:r w:rsidRPr="00ED1CAE">
        <w:rPr>
          <w:color w:val="000000" w:themeColor="text1"/>
          <w:sz w:val="28"/>
          <w:lang w:val="en-US"/>
        </w:rPr>
        <w:t xml:space="preserve">, </w:t>
      </w:r>
      <w:proofErr w:type="spellStart"/>
      <w:r w:rsidRPr="00ED1CAE">
        <w:rPr>
          <w:color w:val="000000" w:themeColor="text1"/>
          <w:sz w:val="28"/>
          <w:lang w:val="en-US"/>
        </w:rPr>
        <w:t>падіння</w:t>
      </w:r>
      <w:proofErr w:type="spellEnd"/>
      <w:r w:rsidRPr="00ED1CAE">
        <w:rPr>
          <w:color w:val="000000" w:themeColor="text1"/>
          <w:sz w:val="28"/>
          <w:lang w:val="en-US"/>
        </w:rPr>
        <w:t xml:space="preserve"> </w:t>
      </w:r>
      <w:proofErr w:type="spellStart"/>
      <w:r w:rsidRPr="00ED1CAE">
        <w:rPr>
          <w:color w:val="000000" w:themeColor="text1"/>
          <w:sz w:val="28"/>
          <w:lang w:val="en-US"/>
        </w:rPr>
        <w:t>курсу</w:t>
      </w:r>
      <w:proofErr w:type="spellEnd"/>
      <w:r w:rsidRPr="00ED1CAE">
        <w:rPr>
          <w:color w:val="000000" w:themeColor="text1"/>
          <w:sz w:val="28"/>
          <w:lang w:val="en-US"/>
        </w:rPr>
        <w:t xml:space="preserve"> </w:t>
      </w:r>
      <w:proofErr w:type="spellStart"/>
      <w:r w:rsidRPr="00ED1CAE">
        <w:rPr>
          <w:color w:val="000000" w:themeColor="text1"/>
          <w:sz w:val="28"/>
          <w:lang w:val="en-US"/>
        </w:rPr>
        <w:t>гривні</w:t>
      </w:r>
      <w:proofErr w:type="spellEnd"/>
      <w:r w:rsidRPr="00ED1CAE">
        <w:rPr>
          <w:color w:val="000000" w:themeColor="text1"/>
          <w:sz w:val="28"/>
          <w:lang w:val="en-US"/>
        </w:rPr>
        <w:t xml:space="preserve"> </w:t>
      </w:r>
      <w:proofErr w:type="spellStart"/>
      <w:r w:rsidRPr="00ED1CAE">
        <w:rPr>
          <w:color w:val="000000" w:themeColor="text1"/>
          <w:sz w:val="28"/>
          <w:lang w:val="en-US"/>
        </w:rPr>
        <w:t>та</w:t>
      </w:r>
      <w:proofErr w:type="spellEnd"/>
      <w:r w:rsidRPr="00ED1CAE">
        <w:rPr>
          <w:color w:val="000000" w:themeColor="text1"/>
          <w:sz w:val="28"/>
          <w:lang w:val="en-US"/>
        </w:rPr>
        <w:t xml:space="preserve"> </w:t>
      </w:r>
      <w:proofErr w:type="spellStart"/>
      <w:r w:rsidRPr="00ED1CAE">
        <w:rPr>
          <w:color w:val="000000" w:themeColor="text1"/>
          <w:sz w:val="28"/>
          <w:lang w:val="en-US"/>
        </w:rPr>
        <w:t>підвищення</w:t>
      </w:r>
      <w:proofErr w:type="spellEnd"/>
      <w:r w:rsidRPr="00ED1CAE">
        <w:rPr>
          <w:color w:val="000000" w:themeColor="text1"/>
          <w:sz w:val="28"/>
          <w:lang w:val="en-US"/>
        </w:rPr>
        <w:t xml:space="preserve"> </w:t>
      </w:r>
      <w:proofErr w:type="spellStart"/>
      <w:r w:rsidRPr="00ED1CAE">
        <w:rPr>
          <w:color w:val="000000" w:themeColor="text1"/>
          <w:sz w:val="28"/>
          <w:lang w:val="en-US"/>
        </w:rPr>
        <w:t>цін</w:t>
      </w:r>
      <w:proofErr w:type="spellEnd"/>
      <w:r w:rsidRPr="00ED1CAE">
        <w:rPr>
          <w:color w:val="000000" w:themeColor="text1"/>
          <w:sz w:val="28"/>
          <w:lang w:val="en-US"/>
        </w:rPr>
        <w:t xml:space="preserve"> </w:t>
      </w:r>
      <w:proofErr w:type="spellStart"/>
      <w:r w:rsidRPr="00ED1CAE">
        <w:rPr>
          <w:color w:val="000000" w:themeColor="text1"/>
          <w:sz w:val="28"/>
          <w:lang w:val="en-US"/>
        </w:rPr>
        <w:t>на</w:t>
      </w:r>
      <w:proofErr w:type="spellEnd"/>
      <w:r w:rsidRPr="00ED1CAE">
        <w:rPr>
          <w:color w:val="000000" w:themeColor="text1"/>
          <w:sz w:val="28"/>
          <w:lang w:val="en-US"/>
        </w:rPr>
        <w:t xml:space="preserve"> </w:t>
      </w:r>
      <w:proofErr w:type="spellStart"/>
      <w:r w:rsidRPr="00ED1CAE">
        <w:rPr>
          <w:color w:val="000000" w:themeColor="text1"/>
          <w:sz w:val="28"/>
          <w:lang w:val="en-US"/>
        </w:rPr>
        <w:t>пальне</w:t>
      </w:r>
      <w:proofErr w:type="spellEnd"/>
      <w:r w:rsidRPr="00ED1CAE">
        <w:rPr>
          <w:color w:val="000000" w:themeColor="text1"/>
          <w:sz w:val="28"/>
          <w:lang w:val="en-US"/>
        </w:rPr>
        <w:t>.</w:t>
      </w:r>
    </w:p>
    <w:p w14:paraId="51F4C547" w14:textId="73967530" w:rsidR="007F0B6C" w:rsidRDefault="00ED1CAE" w:rsidP="00ED1CAE">
      <w:pPr>
        <w:spacing w:line="360" w:lineRule="auto"/>
        <w:ind w:left="283" w:firstLine="709"/>
        <w:jc w:val="both"/>
        <w:rPr>
          <w:color w:val="000000" w:themeColor="text1"/>
          <w:sz w:val="28"/>
          <w:lang w:val="en-US"/>
        </w:rPr>
      </w:pPr>
      <w:proofErr w:type="spellStart"/>
      <w:r w:rsidRPr="00ED1CAE">
        <w:rPr>
          <w:color w:val="000000" w:themeColor="text1"/>
          <w:sz w:val="28"/>
          <w:lang w:val="en-US"/>
        </w:rPr>
        <w:t>Основними</w:t>
      </w:r>
      <w:proofErr w:type="spellEnd"/>
      <w:r w:rsidRPr="00ED1CAE">
        <w:rPr>
          <w:color w:val="000000" w:themeColor="text1"/>
          <w:sz w:val="28"/>
          <w:lang w:val="en-US"/>
        </w:rPr>
        <w:t xml:space="preserve"> </w:t>
      </w:r>
      <w:proofErr w:type="spellStart"/>
      <w:r w:rsidRPr="00ED1CAE">
        <w:rPr>
          <w:color w:val="000000" w:themeColor="text1"/>
          <w:sz w:val="28"/>
          <w:lang w:val="en-US"/>
        </w:rPr>
        <w:t>ціноутворюючими</w:t>
      </w:r>
      <w:proofErr w:type="spellEnd"/>
      <w:r w:rsidRPr="00ED1CAE">
        <w:rPr>
          <w:color w:val="000000" w:themeColor="text1"/>
          <w:sz w:val="28"/>
          <w:lang w:val="en-US"/>
        </w:rPr>
        <w:t xml:space="preserve"> </w:t>
      </w:r>
      <w:proofErr w:type="spellStart"/>
      <w:r w:rsidRPr="00ED1CAE">
        <w:rPr>
          <w:color w:val="000000" w:themeColor="text1"/>
          <w:sz w:val="28"/>
          <w:lang w:val="en-US"/>
        </w:rPr>
        <w:t>статтями</w:t>
      </w:r>
      <w:proofErr w:type="spellEnd"/>
      <w:r w:rsidRPr="00ED1CAE">
        <w:rPr>
          <w:color w:val="000000" w:themeColor="text1"/>
          <w:sz w:val="28"/>
          <w:lang w:val="en-US"/>
        </w:rPr>
        <w:t xml:space="preserve"> в </w:t>
      </w:r>
      <w:proofErr w:type="spellStart"/>
      <w:r w:rsidRPr="00ED1CAE">
        <w:rPr>
          <w:color w:val="000000" w:themeColor="text1"/>
          <w:sz w:val="28"/>
          <w:lang w:val="en-US"/>
        </w:rPr>
        <w:t>структурі</w:t>
      </w:r>
      <w:proofErr w:type="spellEnd"/>
      <w:r w:rsidRPr="00ED1CAE">
        <w:rPr>
          <w:color w:val="000000" w:themeColor="text1"/>
          <w:sz w:val="28"/>
          <w:lang w:val="en-US"/>
        </w:rPr>
        <w:t xml:space="preserve"> </w:t>
      </w:r>
      <w:proofErr w:type="spellStart"/>
      <w:r w:rsidRPr="00ED1CAE">
        <w:rPr>
          <w:color w:val="000000" w:themeColor="text1"/>
          <w:sz w:val="28"/>
          <w:lang w:val="en-US"/>
        </w:rPr>
        <w:t>собівартості</w:t>
      </w:r>
      <w:proofErr w:type="spellEnd"/>
      <w:r w:rsidRPr="00ED1CAE">
        <w:rPr>
          <w:color w:val="000000" w:themeColor="text1"/>
          <w:sz w:val="28"/>
          <w:lang w:val="en-US"/>
        </w:rPr>
        <w:t xml:space="preserve"> </w:t>
      </w:r>
      <w:proofErr w:type="spellStart"/>
      <w:r w:rsidRPr="00ED1CAE">
        <w:rPr>
          <w:color w:val="000000" w:themeColor="text1"/>
          <w:sz w:val="28"/>
          <w:lang w:val="en-US"/>
        </w:rPr>
        <w:t>хліба</w:t>
      </w:r>
      <w:proofErr w:type="spellEnd"/>
      <w:r w:rsidRPr="00ED1CAE">
        <w:rPr>
          <w:color w:val="000000" w:themeColor="text1"/>
          <w:sz w:val="28"/>
          <w:lang w:val="en-US"/>
        </w:rPr>
        <w:t xml:space="preserve"> є: </w:t>
      </w:r>
      <w:proofErr w:type="spellStart"/>
      <w:r w:rsidRPr="00ED1CAE">
        <w:rPr>
          <w:color w:val="000000" w:themeColor="text1"/>
          <w:sz w:val="28"/>
          <w:lang w:val="en-US"/>
        </w:rPr>
        <w:t>борошно</w:t>
      </w:r>
      <w:proofErr w:type="spellEnd"/>
      <w:r w:rsidRPr="00ED1CAE">
        <w:rPr>
          <w:color w:val="000000" w:themeColor="text1"/>
          <w:sz w:val="28"/>
          <w:lang w:val="en-US"/>
        </w:rPr>
        <w:t xml:space="preserve"> (43%), </w:t>
      </w:r>
      <w:proofErr w:type="spellStart"/>
      <w:r w:rsidRPr="00ED1CAE">
        <w:rPr>
          <w:color w:val="000000" w:themeColor="text1"/>
          <w:sz w:val="28"/>
          <w:lang w:val="en-US"/>
        </w:rPr>
        <w:t>інша</w:t>
      </w:r>
      <w:proofErr w:type="spellEnd"/>
      <w:r w:rsidRPr="00ED1CAE">
        <w:rPr>
          <w:color w:val="000000" w:themeColor="text1"/>
          <w:sz w:val="28"/>
          <w:lang w:val="en-US"/>
        </w:rPr>
        <w:t xml:space="preserve"> </w:t>
      </w:r>
      <w:proofErr w:type="spellStart"/>
      <w:r w:rsidRPr="00ED1CAE">
        <w:rPr>
          <w:color w:val="000000" w:themeColor="text1"/>
          <w:sz w:val="28"/>
          <w:lang w:val="en-US"/>
        </w:rPr>
        <w:t>сировина</w:t>
      </w:r>
      <w:proofErr w:type="spellEnd"/>
      <w:r w:rsidRPr="00ED1CAE">
        <w:rPr>
          <w:color w:val="000000" w:themeColor="text1"/>
          <w:sz w:val="28"/>
          <w:lang w:val="en-US"/>
        </w:rPr>
        <w:t xml:space="preserve"> (5%), </w:t>
      </w:r>
      <w:proofErr w:type="spellStart"/>
      <w:r w:rsidRPr="00ED1CAE">
        <w:rPr>
          <w:color w:val="000000" w:themeColor="text1"/>
          <w:sz w:val="28"/>
          <w:lang w:val="en-US"/>
        </w:rPr>
        <w:t>паливо</w:t>
      </w:r>
      <w:proofErr w:type="spellEnd"/>
      <w:r w:rsidRPr="00ED1CAE">
        <w:rPr>
          <w:color w:val="000000" w:themeColor="text1"/>
          <w:sz w:val="28"/>
          <w:lang w:val="en-US"/>
        </w:rPr>
        <w:t xml:space="preserve"> (4%), </w:t>
      </w:r>
      <w:proofErr w:type="spellStart"/>
      <w:r w:rsidRPr="00ED1CAE">
        <w:rPr>
          <w:color w:val="000000" w:themeColor="text1"/>
          <w:sz w:val="28"/>
          <w:lang w:val="en-US"/>
        </w:rPr>
        <w:t>загальновиробничі</w:t>
      </w:r>
      <w:proofErr w:type="spellEnd"/>
      <w:r w:rsidRPr="00ED1CAE">
        <w:rPr>
          <w:color w:val="000000" w:themeColor="text1"/>
          <w:sz w:val="28"/>
          <w:lang w:val="en-US"/>
        </w:rPr>
        <w:t xml:space="preserve"> </w:t>
      </w:r>
      <w:proofErr w:type="spellStart"/>
      <w:r w:rsidRPr="00ED1CAE">
        <w:rPr>
          <w:color w:val="000000" w:themeColor="text1"/>
          <w:sz w:val="28"/>
          <w:lang w:val="en-US"/>
        </w:rPr>
        <w:t>витрати</w:t>
      </w:r>
      <w:proofErr w:type="spellEnd"/>
      <w:r w:rsidRPr="00ED1CAE">
        <w:rPr>
          <w:color w:val="000000" w:themeColor="text1"/>
          <w:sz w:val="28"/>
          <w:lang w:val="en-US"/>
        </w:rPr>
        <w:t xml:space="preserve"> (7%), </w:t>
      </w:r>
      <w:proofErr w:type="spellStart"/>
      <w:r w:rsidRPr="00ED1CAE">
        <w:rPr>
          <w:color w:val="000000" w:themeColor="text1"/>
          <w:sz w:val="28"/>
          <w:lang w:val="en-US"/>
        </w:rPr>
        <w:t>електроенергія</w:t>
      </w:r>
      <w:proofErr w:type="spellEnd"/>
      <w:r w:rsidRPr="00ED1CAE">
        <w:rPr>
          <w:color w:val="000000" w:themeColor="text1"/>
          <w:sz w:val="28"/>
          <w:lang w:val="en-US"/>
        </w:rPr>
        <w:t xml:space="preserve"> (1%), </w:t>
      </w:r>
      <w:proofErr w:type="spellStart"/>
      <w:r w:rsidRPr="00ED1CAE">
        <w:rPr>
          <w:color w:val="000000" w:themeColor="text1"/>
          <w:sz w:val="28"/>
          <w:lang w:val="en-US"/>
        </w:rPr>
        <w:t>заробітна</w:t>
      </w:r>
      <w:proofErr w:type="spellEnd"/>
      <w:r w:rsidRPr="00ED1CAE">
        <w:rPr>
          <w:color w:val="000000" w:themeColor="text1"/>
          <w:sz w:val="28"/>
          <w:lang w:val="en-US"/>
        </w:rPr>
        <w:t xml:space="preserve"> </w:t>
      </w:r>
      <w:proofErr w:type="spellStart"/>
      <w:r w:rsidRPr="00ED1CAE">
        <w:rPr>
          <w:color w:val="000000" w:themeColor="text1"/>
          <w:sz w:val="28"/>
          <w:lang w:val="en-US"/>
        </w:rPr>
        <w:t>плата</w:t>
      </w:r>
      <w:proofErr w:type="spellEnd"/>
      <w:r w:rsidRPr="00ED1CAE">
        <w:rPr>
          <w:color w:val="000000" w:themeColor="text1"/>
          <w:sz w:val="28"/>
          <w:lang w:val="en-US"/>
        </w:rPr>
        <w:t xml:space="preserve"> </w:t>
      </w:r>
      <w:proofErr w:type="spellStart"/>
      <w:r w:rsidRPr="00ED1CAE">
        <w:rPr>
          <w:color w:val="000000" w:themeColor="text1"/>
          <w:sz w:val="28"/>
          <w:lang w:val="en-US"/>
        </w:rPr>
        <w:t>основних</w:t>
      </w:r>
      <w:proofErr w:type="spellEnd"/>
      <w:r w:rsidRPr="00ED1CAE">
        <w:rPr>
          <w:color w:val="000000" w:themeColor="text1"/>
          <w:sz w:val="28"/>
          <w:lang w:val="en-US"/>
        </w:rPr>
        <w:t xml:space="preserve"> </w:t>
      </w:r>
      <w:proofErr w:type="spellStart"/>
      <w:r w:rsidRPr="00ED1CAE">
        <w:rPr>
          <w:color w:val="000000" w:themeColor="text1"/>
          <w:sz w:val="28"/>
          <w:lang w:val="en-US"/>
        </w:rPr>
        <w:t>робітників</w:t>
      </w:r>
      <w:proofErr w:type="spellEnd"/>
      <w:r w:rsidRPr="00ED1CAE">
        <w:rPr>
          <w:color w:val="000000" w:themeColor="text1"/>
          <w:sz w:val="28"/>
          <w:lang w:val="en-US"/>
        </w:rPr>
        <w:t xml:space="preserve"> з </w:t>
      </w:r>
      <w:proofErr w:type="spellStart"/>
      <w:r w:rsidRPr="00ED1CAE">
        <w:rPr>
          <w:color w:val="000000" w:themeColor="text1"/>
          <w:sz w:val="28"/>
          <w:lang w:val="en-US"/>
        </w:rPr>
        <w:t>нарахуваннями</w:t>
      </w:r>
      <w:proofErr w:type="spellEnd"/>
      <w:r w:rsidRPr="00ED1CAE">
        <w:rPr>
          <w:color w:val="000000" w:themeColor="text1"/>
          <w:sz w:val="28"/>
          <w:lang w:val="en-US"/>
        </w:rPr>
        <w:t xml:space="preserve"> (5%), </w:t>
      </w:r>
      <w:proofErr w:type="spellStart"/>
      <w:r w:rsidRPr="00ED1CAE">
        <w:rPr>
          <w:color w:val="000000" w:themeColor="text1"/>
          <w:sz w:val="28"/>
          <w:lang w:val="en-US"/>
        </w:rPr>
        <w:t>адміністративні</w:t>
      </w:r>
      <w:proofErr w:type="spellEnd"/>
      <w:r w:rsidRPr="00ED1CAE">
        <w:rPr>
          <w:color w:val="000000" w:themeColor="text1"/>
          <w:sz w:val="28"/>
          <w:lang w:val="en-US"/>
        </w:rPr>
        <w:t xml:space="preserve"> </w:t>
      </w:r>
      <w:proofErr w:type="spellStart"/>
      <w:r w:rsidRPr="00ED1CAE">
        <w:rPr>
          <w:color w:val="000000" w:themeColor="text1"/>
          <w:sz w:val="28"/>
          <w:lang w:val="en-US"/>
        </w:rPr>
        <w:t>витрати</w:t>
      </w:r>
      <w:proofErr w:type="spellEnd"/>
      <w:r w:rsidRPr="00ED1CAE">
        <w:rPr>
          <w:color w:val="000000" w:themeColor="text1"/>
          <w:sz w:val="28"/>
          <w:lang w:val="en-US"/>
        </w:rPr>
        <w:t xml:space="preserve"> (7%), </w:t>
      </w:r>
      <w:proofErr w:type="spellStart"/>
      <w:r w:rsidRPr="00ED1CAE">
        <w:rPr>
          <w:color w:val="000000" w:themeColor="text1"/>
          <w:sz w:val="28"/>
          <w:lang w:val="en-US"/>
        </w:rPr>
        <w:t>фінансові</w:t>
      </w:r>
      <w:proofErr w:type="spellEnd"/>
      <w:r w:rsidRPr="00ED1CAE">
        <w:rPr>
          <w:color w:val="000000" w:themeColor="text1"/>
          <w:sz w:val="28"/>
          <w:lang w:val="en-US"/>
        </w:rPr>
        <w:t xml:space="preserve"> </w:t>
      </w:r>
      <w:proofErr w:type="spellStart"/>
      <w:r w:rsidRPr="00ED1CAE">
        <w:rPr>
          <w:color w:val="000000" w:themeColor="text1"/>
          <w:sz w:val="28"/>
          <w:lang w:val="en-US"/>
        </w:rPr>
        <w:t>витрати</w:t>
      </w:r>
      <w:proofErr w:type="spellEnd"/>
      <w:r w:rsidRPr="00ED1CAE">
        <w:rPr>
          <w:color w:val="000000" w:themeColor="text1"/>
          <w:sz w:val="28"/>
          <w:lang w:val="en-US"/>
        </w:rPr>
        <w:t xml:space="preserve"> (1%), </w:t>
      </w:r>
      <w:proofErr w:type="spellStart"/>
      <w:r w:rsidRPr="00ED1CAE">
        <w:rPr>
          <w:color w:val="000000" w:themeColor="text1"/>
          <w:sz w:val="28"/>
          <w:lang w:val="en-US"/>
        </w:rPr>
        <w:t>витрати</w:t>
      </w:r>
      <w:proofErr w:type="spellEnd"/>
      <w:r w:rsidRPr="00ED1CAE">
        <w:rPr>
          <w:color w:val="000000" w:themeColor="text1"/>
          <w:sz w:val="28"/>
          <w:lang w:val="en-US"/>
        </w:rPr>
        <w:t xml:space="preserve"> </w:t>
      </w:r>
      <w:proofErr w:type="spellStart"/>
      <w:r w:rsidRPr="00ED1CAE">
        <w:rPr>
          <w:color w:val="000000" w:themeColor="text1"/>
          <w:sz w:val="28"/>
          <w:lang w:val="en-US"/>
        </w:rPr>
        <w:t>на</w:t>
      </w:r>
      <w:proofErr w:type="spellEnd"/>
      <w:r w:rsidRPr="00ED1CAE">
        <w:rPr>
          <w:color w:val="000000" w:themeColor="text1"/>
          <w:sz w:val="28"/>
          <w:lang w:val="en-US"/>
        </w:rPr>
        <w:t xml:space="preserve"> </w:t>
      </w:r>
      <w:proofErr w:type="spellStart"/>
      <w:r w:rsidRPr="00ED1CAE">
        <w:rPr>
          <w:color w:val="000000" w:themeColor="text1"/>
          <w:sz w:val="28"/>
          <w:lang w:val="en-US"/>
        </w:rPr>
        <w:t>збут</w:t>
      </w:r>
      <w:proofErr w:type="spellEnd"/>
      <w:r w:rsidRPr="00ED1CAE">
        <w:rPr>
          <w:color w:val="000000" w:themeColor="text1"/>
          <w:sz w:val="28"/>
          <w:lang w:val="en-US"/>
        </w:rPr>
        <w:t xml:space="preserve"> (27%).</w:t>
      </w:r>
    </w:p>
    <w:p w14:paraId="6E1A9B2F" w14:textId="7232B7D8" w:rsidR="0099397B" w:rsidRPr="00E83E78" w:rsidRDefault="0099397B" w:rsidP="00E83E78">
      <w:pPr>
        <w:spacing w:line="360" w:lineRule="auto"/>
        <w:ind w:left="283" w:firstLine="709"/>
        <w:jc w:val="both"/>
        <w:rPr>
          <w:color w:val="000000" w:themeColor="text1"/>
          <w:sz w:val="28"/>
          <w:lang w:val="en-US"/>
        </w:rPr>
      </w:pPr>
      <w:proofErr w:type="spellStart"/>
      <w:r w:rsidRPr="0099397B">
        <w:rPr>
          <w:color w:val="000000" w:themeColor="text1"/>
          <w:sz w:val="28"/>
          <w:lang w:val="en-US"/>
        </w:rPr>
        <w:t>Крім</w:t>
      </w:r>
      <w:proofErr w:type="spellEnd"/>
      <w:r w:rsidRPr="0099397B">
        <w:rPr>
          <w:color w:val="000000" w:themeColor="text1"/>
          <w:sz w:val="28"/>
          <w:lang w:val="en-US"/>
        </w:rPr>
        <w:t xml:space="preserve"> </w:t>
      </w:r>
      <w:proofErr w:type="spellStart"/>
      <w:r w:rsidRPr="0099397B">
        <w:rPr>
          <w:color w:val="000000" w:themeColor="text1"/>
          <w:sz w:val="28"/>
          <w:lang w:val="en-US"/>
        </w:rPr>
        <w:t>того</w:t>
      </w:r>
      <w:proofErr w:type="spellEnd"/>
      <w:r w:rsidRPr="0099397B">
        <w:rPr>
          <w:color w:val="000000" w:themeColor="text1"/>
          <w:sz w:val="28"/>
          <w:lang w:val="en-US"/>
        </w:rPr>
        <w:t xml:space="preserve">, </w:t>
      </w:r>
      <w:proofErr w:type="spellStart"/>
      <w:r w:rsidRPr="0099397B">
        <w:rPr>
          <w:color w:val="000000" w:themeColor="text1"/>
          <w:sz w:val="28"/>
          <w:lang w:val="en-US"/>
        </w:rPr>
        <w:t>важливу</w:t>
      </w:r>
      <w:proofErr w:type="spellEnd"/>
      <w:r w:rsidRPr="0099397B">
        <w:rPr>
          <w:color w:val="000000" w:themeColor="text1"/>
          <w:sz w:val="28"/>
          <w:lang w:val="en-US"/>
        </w:rPr>
        <w:t xml:space="preserve"> </w:t>
      </w:r>
      <w:proofErr w:type="spellStart"/>
      <w:r w:rsidRPr="0099397B">
        <w:rPr>
          <w:color w:val="000000" w:themeColor="text1"/>
          <w:sz w:val="28"/>
          <w:lang w:val="en-US"/>
        </w:rPr>
        <w:t>роль</w:t>
      </w:r>
      <w:proofErr w:type="spellEnd"/>
      <w:r w:rsidRPr="0099397B">
        <w:rPr>
          <w:color w:val="000000" w:themeColor="text1"/>
          <w:sz w:val="28"/>
          <w:lang w:val="en-US"/>
        </w:rPr>
        <w:t xml:space="preserve"> в </w:t>
      </w:r>
      <w:proofErr w:type="spellStart"/>
      <w:r w:rsidRPr="0099397B">
        <w:rPr>
          <w:color w:val="000000" w:themeColor="text1"/>
          <w:sz w:val="28"/>
          <w:lang w:val="en-US"/>
        </w:rPr>
        <w:t>собівартості</w:t>
      </w:r>
      <w:proofErr w:type="spellEnd"/>
      <w:r w:rsidRPr="0099397B">
        <w:rPr>
          <w:color w:val="000000" w:themeColor="text1"/>
          <w:sz w:val="28"/>
          <w:lang w:val="en-US"/>
        </w:rPr>
        <w:t xml:space="preserve"> </w:t>
      </w:r>
      <w:proofErr w:type="spellStart"/>
      <w:r w:rsidRPr="0099397B">
        <w:rPr>
          <w:color w:val="000000" w:themeColor="text1"/>
          <w:sz w:val="28"/>
          <w:lang w:val="en-US"/>
        </w:rPr>
        <w:t>продукції</w:t>
      </w:r>
      <w:proofErr w:type="spellEnd"/>
      <w:r w:rsidRPr="0099397B">
        <w:rPr>
          <w:color w:val="000000" w:themeColor="text1"/>
          <w:sz w:val="28"/>
          <w:lang w:val="en-US"/>
        </w:rPr>
        <w:t xml:space="preserve"> </w:t>
      </w:r>
      <w:proofErr w:type="spellStart"/>
      <w:r w:rsidRPr="0099397B">
        <w:rPr>
          <w:color w:val="000000" w:themeColor="text1"/>
          <w:sz w:val="28"/>
          <w:lang w:val="en-US"/>
        </w:rPr>
        <w:t>відіграють</w:t>
      </w:r>
      <w:proofErr w:type="spellEnd"/>
      <w:r w:rsidRPr="0099397B">
        <w:rPr>
          <w:color w:val="000000" w:themeColor="text1"/>
          <w:sz w:val="28"/>
          <w:lang w:val="en-US"/>
        </w:rPr>
        <w:t xml:space="preserve">: </w:t>
      </w:r>
      <w:proofErr w:type="spellStart"/>
      <w:r w:rsidRPr="0099397B">
        <w:rPr>
          <w:color w:val="000000" w:themeColor="text1"/>
          <w:sz w:val="28"/>
          <w:lang w:val="en-US"/>
        </w:rPr>
        <w:t>потужність</w:t>
      </w:r>
      <w:proofErr w:type="spellEnd"/>
      <w:r w:rsidRPr="0099397B">
        <w:rPr>
          <w:color w:val="000000" w:themeColor="text1"/>
          <w:sz w:val="28"/>
          <w:lang w:val="en-US"/>
        </w:rPr>
        <w:t xml:space="preserve"> </w:t>
      </w:r>
      <w:proofErr w:type="spellStart"/>
      <w:r w:rsidRPr="0099397B">
        <w:rPr>
          <w:color w:val="000000" w:themeColor="text1"/>
          <w:sz w:val="28"/>
          <w:lang w:val="en-US"/>
        </w:rPr>
        <w:t>виробництва</w:t>
      </w:r>
      <w:proofErr w:type="spellEnd"/>
      <w:r w:rsidRPr="0099397B">
        <w:rPr>
          <w:color w:val="000000" w:themeColor="text1"/>
          <w:sz w:val="28"/>
          <w:lang w:val="en-US"/>
        </w:rPr>
        <w:t xml:space="preserve">, </w:t>
      </w:r>
      <w:proofErr w:type="spellStart"/>
      <w:r w:rsidRPr="0099397B">
        <w:rPr>
          <w:color w:val="000000" w:themeColor="text1"/>
          <w:sz w:val="28"/>
          <w:lang w:val="en-US"/>
        </w:rPr>
        <w:t>конкуренція</w:t>
      </w:r>
      <w:proofErr w:type="spellEnd"/>
      <w:r w:rsidRPr="0099397B">
        <w:rPr>
          <w:color w:val="000000" w:themeColor="text1"/>
          <w:sz w:val="28"/>
          <w:lang w:val="en-US"/>
        </w:rPr>
        <w:t xml:space="preserve">, </w:t>
      </w:r>
      <w:proofErr w:type="spellStart"/>
      <w:r w:rsidRPr="0099397B">
        <w:rPr>
          <w:color w:val="000000" w:themeColor="text1"/>
          <w:sz w:val="28"/>
          <w:lang w:val="en-US"/>
        </w:rPr>
        <w:t>ринок</w:t>
      </w:r>
      <w:proofErr w:type="spellEnd"/>
      <w:r w:rsidRPr="0099397B">
        <w:rPr>
          <w:color w:val="000000" w:themeColor="text1"/>
          <w:sz w:val="28"/>
          <w:lang w:val="en-US"/>
        </w:rPr>
        <w:t xml:space="preserve"> </w:t>
      </w:r>
      <w:proofErr w:type="spellStart"/>
      <w:r w:rsidRPr="0099397B">
        <w:rPr>
          <w:color w:val="000000" w:themeColor="text1"/>
          <w:sz w:val="28"/>
          <w:lang w:val="en-US"/>
        </w:rPr>
        <w:t>збуту</w:t>
      </w:r>
      <w:proofErr w:type="spellEnd"/>
      <w:r w:rsidRPr="0099397B">
        <w:rPr>
          <w:color w:val="000000" w:themeColor="text1"/>
          <w:sz w:val="28"/>
          <w:lang w:val="en-US"/>
        </w:rPr>
        <w:t xml:space="preserve"> </w:t>
      </w:r>
      <w:proofErr w:type="spellStart"/>
      <w:r w:rsidRPr="0099397B">
        <w:rPr>
          <w:color w:val="000000" w:themeColor="text1"/>
          <w:sz w:val="28"/>
          <w:lang w:val="en-US"/>
        </w:rPr>
        <w:t>та</w:t>
      </w:r>
      <w:proofErr w:type="spellEnd"/>
      <w:r w:rsidRPr="0099397B">
        <w:rPr>
          <w:color w:val="000000" w:themeColor="text1"/>
          <w:sz w:val="28"/>
          <w:lang w:val="en-US"/>
        </w:rPr>
        <w:t xml:space="preserve"> </w:t>
      </w:r>
      <w:proofErr w:type="spellStart"/>
      <w:r w:rsidRPr="0099397B">
        <w:rPr>
          <w:color w:val="000000" w:themeColor="text1"/>
          <w:sz w:val="28"/>
          <w:lang w:val="en-US"/>
        </w:rPr>
        <w:t>сучасність</w:t>
      </w:r>
      <w:proofErr w:type="spellEnd"/>
      <w:r w:rsidRPr="0099397B">
        <w:rPr>
          <w:color w:val="000000" w:themeColor="text1"/>
          <w:sz w:val="28"/>
          <w:lang w:val="en-US"/>
        </w:rPr>
        <w:t xml:space="preserve"> </w:t>
      </w:r>
      <w:proofErr w:type="spellStart"/>
      <w:r w:rsidRPr="0099397B">
        <w:rPr>
          <w:color w:val="000000" w:themeColor="text1"/>
          <w:sz w:val="28"/>
          <w:lang w:val="en-US"/>
        </w:rPr>
        <w:t>технічного</w:t>
      </w:r>
      <w:proofErr w:type="spellEnd"/>
      <w:r w:rsidRPr="0099397B">
        <w:rPr>
          <w:color w:val="000000" w:themeColor="text1"/>
          <w:sz w:val="28"/>
          <w:lang w:val="en-US"/>
        </w:rPr>
        <w:t xml:space="preserve"> </w:t>
      </w:r>
      <w:proofErr w:type="spellStart"/>
      <w:r w:rsidRPr="0099397B">
        <w:rPr>
          <w:color w:val="000000" w:themeColor="text1"/>
          <w:sz w:val="28"/>
          <w:lang w:val="en-US"/>
        </w:rPr>
        <w:t>оснащення</w:t>
      </w:r>
      <w:proofErr w:type="spellEnd"/>
      <w:r w:rsidRPr="0099397B">
        <w:rPr>
          <w:color w:val="000000" w:themeColor="text1"/>
          <w:sz w:val="28"/>
          <w:lang w:val="en-US"/>
        </w:rPr>
        <w:t>.</w:t>
      </w:r>
    </w:p>
    <w:p w14:paraId="7726422E" w14:textId="421AE394" w:rsidR="007F0B6C" w:rsidRPr="005B3659" w:rsidRDefault="00E83E78" w:rsidP="00E83E78">
      <w:pPr>
        <w:spacing w:line="360" w:lineRule="auto"/>
        <w:ind w:left="283" w:firstLine="709"/>
        <w:jc w:val="both"/>
        <w:rPr>
          <w:color w:val="000000" w:themeColor="text1"/>
          <w:sz w:val="28"/>
          <w:lang w:val="uk-UA"/>
        </w:rPr>
      </w:pPr>
      <w:proofErr w:type="spellStart"/>
      <w:r w:rsidRPr="00E83E78">
        <w:rPr>
          <w:color w:val="000000" w:themeColor="text1"/>
          <w:sz w:val="28"/>
          <w:lang w:val="en-US"/>
        </w:rPr>
        <w:t>Найбільшою</w:t>
      </w:r>
      <w:proofErr w:type="spellEnd"/>
      <w:r w:rsidRPr="00E83E78">
        <w:rPr>
          <w:color w:val="000000" w:themeColor="text1"/>
          <w:sz w:val="28"/>
          <w:lang w:val="en-US"/>
        </w:rPr>
        <w:t xml:space="preserve"> </w:t>
      </w:r>
      <w:proofErr w:type="spellStart"/>
      <w:r w:rsidRPr="00E83E78">
        <w:rPr>
          <w:color w:val="000000" w:themeColor="text1"/>
          <w:sz w:val="28"/>
          <w:lang w:val="en-US"/>
        </w:rPr>
        <w:t>ціноутворюючою</w:t>
      </w:r>
      <w:proofErr w:type="spellEnd"/>
      <w:r w:rsidRPr="00E83E78">
        <w:rPr>
          <w:color w:val="000000" w:themeColor="text1"/>
          <w:sz w:val="28"/>
          <w:lang w:val="en-US"/>
        </w:rPr>
        <w:t xml:space="preserve"> </w:t>
      </w:r>
      <w:proofErr w:type="spellStart"/>
      <w:r w:rsidRPr="00E83E78">
        <w:rPr>
          <w:color w:val="000000" w:themeColor="text1"/>
          <w:sz w:val="28"/>
          <w:lang w:val="en-US"/>
        </w:rPr>
        <w:t>статтею</w:t>
      </w:r>
      <w:proofErr w:type="spellEnd"/>
      <w:r w:rsidRPr="00E83E78">
        <w:rPr>
          <w:color w:val="000000" w:themeColor="text1"/>
          <w:sz w:val="28"/>
          <w:lang w:val="en-US"/>
        </w:rPr>
        <w:t xml:space="preserve"> є </w:t>
      </w:r>
      <w:proofErr w:type="spellStart"/>
      <w:r w:rsidRPr="00E83E78">
        <w:rPr>
          <w:color w:val="000000" w:themeColor="text1"/>
          <w:sz w:val="28"/>
          <w:lang w:val="en-US"/>
        </w:rPr>
        <w:t>борошна</w:t>
      </w:r>
      <w:proofErr w:type="spellEnd"/>
      <w:r w:rsidRPr="00E83E78">
        <w:rPr>
          <w:color w:val="000000" w:themeColor="text1"/>
          <w:sz w:val="28"/>
          <w:lang w:val="en-US"/>
        </w:rPr>
        <w:t xml:space="preserve">. </w:t>
      </w:r>
      <w:proofErr w:type="spellStart"/>
      <w:r w:rsidRPr="00E83E78">
        <w:rPr>
          <w:color w:val="000000" w:themeColor="text1"/>
          <w:sz w:val="28"/>
          <w:lang w:val="en-US"/>
        </w:rPr>
        <w:t>Так</w:t>
      </w:r>
      <w:proofErr w:type="spellEnd"/>
      <w:r w:rsidRPr="00E83E78">
        <w:rPr>
          <w:color w:val="000000" w:themeColor="text1"/>
          <w:sz w:val="28"/>
          <w:lang w:val="en-US"/>
        </w:rPr>
        <w:t xml:space="preserve">, </w:t>
      </w:r>
      <w:proofErr w:type="spellStart"/>
      <w:r w:rsidRPr="00E83E78">
        <w:rPr>
          <w:color w:val="000000" w:themeColor="text1"/>
          <w:sz w:val="28"/>
          <w:lang w:val="en-US"/>
        </w:rPr>
        <w:t>наявні</w:t>
      </w:r>
      <w:proofErr w:type="spellEnd"/>
      <w:r w:rsidRPr="00E83E78">
        <w:rPr>
          <w:color w:val="000000" w:themeColor="text1"/>
          <w:sz w:val="28"/>
          <w:lang w:val="en-US"/>
        </w:rPr>
        <w:t xml:space="preserve"> </w:t>
      </w:r>
      <w:proofErr w:type="spellStart"/>
      <w:r w:rsidRPr="00E83E78">
        <w:rPr>
          <w:color w:val="000000" w:themeColor="text1"/>
          <w:sz w:val="28"/>
          <w:lang w:val="en-US"/>
        </w:rPr>
        <w:t>державні</w:t>
      </w:r>
      <w:proofErr w:type="spellEnd"/>
      <w:r w:rsidRPr="00E83E78">
        <w:rPr>
          <w:color w:val="000000" w:themeColor="text1"/>
          <w:sz w:val="28"/>
          <w:lang w:val="en-US"/>
        </w:rPr>
        <w:t xml:space="preserve"> </w:t>
      </w:r>
      <w:proofErr w:type="spellStart"/>
      <w:r w:rsidRPr="00E83E78">
        <w:rPr>
          <w:color w:val="000000" w:themeColor="text1"/>
          <w:sz w:val="28"/>
          <w:lang w:val="en-US"/>
        </w:rPr>
        <w:t>зернові</w:t>
      </w:r>
      <w:proofErr w:type="spellEnd"/>
      <w:r w:rsidRPr="00E83E78">
        <w:rPr>
          <w:color w:val="000000" w:themeColor="text1"/>
          <w:sz w:val="28"/>
          <w:lang w:val="en-US"/>
        </w:rPr>
        <w:t xml:space="preserve"> </w:t>
      </w:r>
      <w:proofErr w:type="spellStart"/>
      <w:r w:rsidRPr="00E83E78">
        <w:rPr>
          <w:color w:val="000000" w:themeColor="text1"/>
          <w:sz w:val="28"/>
          <w:lang w:val="en-US"/>
        </w:rPr>
        <w:t>запаси</w:t>
      </w:r>
      <w:proofErr w:type="spellEnd"/>
      <w:r w:rsidRPr="00E83E78">
        <w:rPr>
          <w:color w:val="000000" w:themeColor="text1"/>
          <w:sz w:val="28"/>
          <w:lang w:val="en-US"/>
        </w:rPr>
        <w:t xml:space="preserve"> </w:t>
      </w:r>
      <w:proofErr w:type="spellStart"/>
      <w:r w:rsidRPr="00E83E78">
        <w:rPr>
          <w:color w:val="000000" w:themeColor="text1"/>
          <w:sz w:val="28"/>
          <w:lang w:val="en-US"/>
        </w:rPr>
        <w:t>дозволяють</w:t>
      </w:r>
      <w:proofErr w:type="spellEnd"/>
      <w:r w:rsidRPr="00E83E78">
        <w:rPr>
          <w:color w:val="000000" w:themeColor="text1"/>
          <w:sz w:val="28"/>
          <w:lang w:val="en-US"/>
        </w:rPr>
        <w:t xml:space="preserve"> </w:t>
      </w:r>
      <w:proofErr w:type="spellStart"/>
      <w:r w:rsidRPr="00E83E78">
        <w:rPr>
          <w:color w:val="000000" w:themeColor="text1"/>
          <w:sz w:val="28"/>
          <w:lang w:val="en-US"/>
        </w:rPr>
        <w:t>борошномельним</w:t>
      </w:r>
      <w:proofErr w:type="spellEnd"/>
      <w:r w:rsidRPr="00E83E78">
        <w:rPr>
          <w:color w:val="000000" w:themeColor="text1"/>
          <w:sz w:val="28"/>
          <w:lang w:val="en-US"/>
        </w:rPr>
        <w:t xml:space="preserve"> </w:t>
      </w:r>
      <w:proofErr w:type="spellStart"/>
      <w:r w:rsidRPr="00E83E78">
        <w:rPr>
          <w:color w:val="000000" w:themeColor="text1"/>
          <w:sz w:val="28"/>
          <w:lang w:val="en-US"/>
        </w:rPr>
        <w:t>підприємствам</w:t>
      </w:r>
      <w:proofErr w:type="spellEnd"/>
      <w:r w:rsidRPr="00E83E78">
        <w:rPr>
          <w:color w:val="000000" w:themeColor="text1"/>
          <w:sz w:val="28"/>
          <w:lang w:val="en-US"/>
        </w:rPr>
        <w:t xml:space="preserve"> </w:t>
      </w:r>
      <w:proofErr w:type="spellStart"/>
      <w:r w:rsidRPr="00E83E78">
        <w:rPr>
          <w:color w:val="000000" w:themeColor="text1"/>
          <w:sz w:val="28"/>
          <w:lang w:val="en-US"/>
        </w:rPr>
        <w:t>перероб-ляти</w:t>
      </w:r>
      <w:proofErr w:type="spellEnd"/>
      <w:r w:rsidRPr="00E83E78">
        <w:rPr>
          <w:color w:val="000000" w:themeColor="text1"/>
          <w:sz w:val="28"/>
          <w:lang w:val="en-US"/>
        </w:rPr>
        <w:t xml:space="preserve"> </w:t>
      </w:r>
      <w:proofErr w:type="spellStart"/>
      <w:r w:rsidRPr="00E83E78">
        <w:rPr>
          <w:color w:val="000000" w:themeColor="text1"/>
          <w:sz w:val="28"/>
          <w:lang w:val="en-US"/>
        </w:rPr>
        <w:t>його</w:t>
      </w:r>
      <w:proofErr w:type="spellEnd"/>
      <w:r w:rsidRPr="00E83E78">
        <w:rPr>
          <w:color w:val="000000" w:themeColor="text1"/>
          <w:sz w:val="28"/>
          <w:lang w:val="en-US"/>
        </w:rPr>
        <w:t xml:space="preserve"> </w:t>
      </w:r>
      <w:proofErr w:type="spellStart"/>
      <w:r w:rsidRPr="00E83E78">
        <w:rPr>
          <w:color w:val="000000" w:themeColor="text1"/>
          <w:sz w:val="28"/>
          <w:lang w:val="en-US"/>
        </w:rPr>
        <w:t>ще</w:t>
      </w:r>
      <w:proofErr w:type="spellEnd"/>
      <w:r w:rsidRPr="00E83E78">
        <w:rPr>
          <w:color w:val="000000" w:themeColor="text1"/>
          <w:sz w:val="28"/>
          <w:lang w:val="en-US"/>
        </w:rPr>
        <w:t xml:space="preserve"> </w:t>
      </w:r>
      <w:proofErr w:type="spellStart"/>
      <w:r w:rsidRPr="00E83E78">
        <w:rPr>
          <w:color w:val="000000" w:themeColor="text1"/>
          <w:sz w:val="28"/>
          <w:lang w:val="en-US"/>
        </w:rPr>
        <w:t>протягом</w:t>
      </w:r>
      <w:proofErr w:type="spellEnd"/>
      <w:r w:rsidRPr="00E83E78">
        <w:rPr>
          <w:color w:val="000000" w:themeColor="text1"/>
          <w:sz w:val="28"/>
          <w:lang w:val="en-US"/>
        </w:rPr>
        <w:t xml:space="preserve"> </w:t>
      </w:r>
      <w:proofErr w:type="spellStart"/>
      <w:r w:rsidRPr="00E83E78">
        <w:rPr>
          <w:color w:val="000000" w:themeColor="text1"/>
          <w:sz w:val="28"/>
          <w:lang w:val="en-US"/>
        </w:rPr>
        <w:t>двох</w:t>
      </w:r>
      <w:proofErr w:type="spellEnd"/>
      <w:r w:rsidRPr="00E83E78">
        <w:rPr>
          <w:color w:val="000000" w:themeColor="text1"/>
          <w:sz w:val="28"/>
          <w:lang w:val="en-US"/>
        </w:rPr>
        <w:t xml:space="preserve"> </w:t>
      </w:r>
      <w:proofErr w:type="spellStart"/>
      <w:r w:rsidRPr="00E83E78">
        <w:rPr>
          <w:color w:val="000000" w:themeColor="text1"/>
          <w:sz w:val="28"/>
          <w:lang w:val="en-US"/>
        </w:rPr>
        <w:t>років</w:t>
      </w:r>
      <w:proofErr w:type="spellEnd"/>
      <w:r w:rsidRPr="00E83E78">
        <w:rPr>
          <w:color w:val="000000" w:themeColor="text1"/>
          <w:sz w:val="28"/>
          <w:lang w:val="en-US"/>
        </w:rPr>
        <w:t xml:space="preserve">. А </w:t>
      </w:r>
      <w:proofErr w:type="spellStart"/>
      <w:r w:rsidRPr="00E83E78">
        <w:rPr>
          <w:color w:val="000000" w:themeColor="text1"/>
          <w:sz w:val="28"/>
          <w:lang w:val="en-US"/>
        </w:rPr>
        <w:t>відповідно</w:t>
      </w:r>
      <w:proofErr w:type="spellEnd"/>
      <w:r w:rsidRPr="00E83E78">
        <w:rPr>
          <w:color w:val="000000" w:themeColor="text1"/>
          <w:sz w:val="28"/>
          <w:lang w:val="en-US"/>
        </w:rPr>
        <w:t xml:space="preserve"> </w:t>
      </w:r>
      <w:proofErr w:type="spellStart"/>
      <w:r w:rsidRPr="00E83E78">
        <w:rPr>
          <w:color w:val="000000" w:themeColor="text1"/>
          <w:sz w:val="28"/>
          <w:lang w:val="en-US"/>
        </w:rPr>
        <w:t>до</w:t>
      </w:r>
      <w:proofErr w:type="spellEnd"/>
      <w:r w:rsidRPr="00E83E78">
        <w:rPr>
          <w:color w:val="000000" w:themeColor="text1"/>
          <w:sz w:val="28"/>
          <w:lang w:val="en-US"/>
        </w:rPr>
        <w:t xml:space="preserve"> </w:t>
      </w:r>
      <w:proofErr w:type="spellStart"/>
      <w:r w:rsidRPr="00E83E78">
        <w:rPr>
          <w:color w:val="000000" w:themeColor="text1"/>
          <w:sz w:val="28"/>
          <w:lang w:val="en-US"/>
        </w:rPr>
        <w:t>Порядку</w:t>
      </w:r>
      <w:proofErr w:type="spellEnd"/>
      <w:r w:rsidRPr="00E83E78">
        <w:rPr>
          <w:color w:val="000000" w:themeColor="text1"/>
          <w:sz w:val="28"/>
          <w:lang w:val="en-US"/>
        </w:rPr>
        <w:t xml:space="preserve"> </w:t>
      </w:r>
      <w:proofErr w:type="spellStart"/>
      <w:r w:rsidRPr="00E83E78">
        <w:rPr>
          <w:color w:val="000000" w:themeColor="text1"/>
          <w:sz w:val="28"/>
          <w:lang w:val="en-US"/>
        </w:rPr>
        <w:t>постачання</w:t>
      </w:r>
      <w:proofErr w:type="spellEnd"/>
      <w:r w:rsidRPr="00E83E78">
        <w:rPr>
          <w:color w:val="000000" w:themeColor="text1"/>
          <w:sz w:val="28"/>
          <w:lang w:val="en-US"/>
        </w:rPr>
        <w:t xml:space="preserve"> </w:t>
      </w:r>
      <w:proofErr w:type="spellStart"/>
      <w:r w:rsidRPr="00E83E78">
        <w:rPr>
          <w:color w:val="000000" w:themeColor="text1"/>
          <w:sz w:val="28"/>
          <w:lang w:val="en-US"/>
        </w:rPr>
        <w:t>та</w:t>
      </w:r>
      <w:proofErr w:type="spellEnd"/>
      <w:r w:rsidRPr="00E83E78">
        <w:rPr>
          <w:color w:val="000000" w:themeColor="text1"/>
          <w:sz w:val="28"/>
          <w:lang w:val="en-US"/>
        </w:rPr>
        <w:t xml:space="preserve"> </w:t>
      </w:r>
      <w:proofErr w:type="spellStart"/>
      <w:r w:rsidRPr="00E83E78">
        <w:rPr>
          <w:color w:val="000000" w:themeColor="text1"/>
          <w:sz w:val="28"/>
          <w:lang w:val="en-US"/>
        </w:rPr>
        <w:t>використання</w:t>
      </w:r>
      <w:proofErr w:type="spellEnd"/>
      <w:r w:rsidRPr="00E83E78">
        <w:rPr>
          <w:color w:val="000000" w:themeColor="text1"/>
          <w:sz w:val="28"/>
          <w:lang w:val="en-US"/>
        </w:rPr>
        <w:t xml:space="preserve"> </w:t>
      </w:r>
      <w:proofErr w:type="spellStart"/>
      <w:r w:rsidRPr="00E83E78">
        <w:rPr>
          <w:color w:val="000000" w:themeColor="text1"/>
          <w:sz w:val="28"/>
          <w:lang w:val="en-US"/>
        </w:rPr>
        <w:t>борошна</w:t>
      </w:r>
      <w:proofErr w:type="spellEnd"/>
      <w:r w:rsidRPr="00E83E78">
        <w:rPr>
          <w:color w:val="000000" w:themeColor="text1"/>
          <w:sz w:val="28"/>
          <w:lang w:val="en-US"/>
        </w:rPr>
        <w:t xml:space="preserve">, </w:t>
      </w:r>
      <w:proofErr w:type="spellStart"/>
      <w:r w:rsidRPr="00E83E78">
        <w:rPr>
          <w:color w:val="000000" w:themeColor="text1"/>
          <w:sz w:val="28"/>
          <w:lang w:val="en-US"/>
        </w:rPr>
        <w:t>виробленого</w:t>
      </w:r>
      <w:proofErr w:type="spellEnd"/>
      <w:r w:rsidRPr="00E83E78">
        <w:rPr>
          <w:color w:val="000000" w:themeColor="text1"/>
          <w:sz w:val="28"/>
          <w:lang w:val="en-US"/>
        </w:rPr>
        <w:t xml:space="preserve"> </w:t>
      </w:r>
      <w:proofErr w:type="spellStart"/>
      <w:r w:rsidRPr="00E83E78">
        <w:rPr>
          <w:color w:val="000000" w:themeColor="text1"/>
          <w:sz w:val="28"/>
          <w:lang w:val="en-US"/>
        </w:rPr>
        <w:t>із</w:t>
      </w:r>
      <w:proofErr w:type="spellEnd"/>
      <w:r w:rsidRPr="00E83E78">
        <w:rPr>
          <w:color w:val="000000" w:themeColor="text1"/>
          <w:sz w:val="28"/>
          <w:lang w:val="en-US"/>
        </w:rPr>
        <w:t xml:space="preserve"> </w:t>
      </w:r>
      <w:proofErr w:type="spellStart"/>
      <w:r w:rsidRPr="00E83E78">
        <w:rPr>
          <w:color w:val="000000" w:themeColor="text1"/>
          <w:sz w:val="28"/>
          <w:lang w:val="en-US"/>
        </w:rPr>
        <w:t>зерна</w:t>
      </w:r>
      <w:proofErr w:type="spellEnd"/>
      <w:r w:rsidRPr="00E83E78">
        <w:rPr>
          <w:color w:val="000000" w:themeColor="text1"/>
          <w:sz w:val="28"/>
          <w:lang w:val="en-US"/>
        </w:rPr>
        <w:t xml:space="preserve"> </w:t>
      </w:r>
      <w:proofErr w:type="spellStart"/>
      <w:r w:rsidRPr="00E83E78">
        <w:rPr>
          <w:color w:val="000000" w:themeColor="text1"/>
          <w:sz w:val="28"/>
          <w:lang w:val="en-US"/>
        </w:rPr>
        <w:t>державного</w:t>
      </w:r>
      <w:proofErr w:type="spellEnd"/>
      <w:r w:rsidRPr="00E83E78">
        <w:rPr>
          <w:color w:val="000000" w:themeColor="text1"/>
          <w:sz w:val="28"/>
          <w:lang w:val="en-US"/>
        </w:rPr>
        <w:t xml:space="preserve"> </w:t>
      </w:r>
      <w:proofErr w:type="spellStart"/>
      <w:r w:rsidRPr="00E83E78">
        <w:rPr>
          <w:color w:val="000000" w:themeColor="text1"/>
          <w:sz w:val="28"/>
          <w:lang w:val="en-US"/>
        </w:rPr>
        <w:t>інтервенційного</w:t>
      </w:r>
      <w:proofErr w:type="spellEnd"/>
      <w:r w:rsidRPr="00E83E78">
        <w:rPr>
          <w:color w:val="000000" w:themeColor="text1"/>
          <w:sz w:val="28"/>
          <w:lang w:val="en-US"/>
        </w:rPr>
        <w:t xml:space="preserve"> </w:t>
      </w:r>
      <w:proofErr w:type="spellStart"/>
      <w:r w:rsidRPr="00E83E78">
        <w:rPr>
          <w:color w:val="000000" w:themeColor="text1"/>
          <w:sz w:val="28"/>
          <w:lang w:val="en-US"/>
        </w:rPr>
        <w:t>фонду</w:t>
      </w:r>
      <w:proofErr w:type="spellEnd"/>
      <w:r w:rsidRPr="00E83E78">
        <w:rPr>
          <w:color w:val="000000" w:themeColor="text1"/>
          <w:sz w:val="28"/>
          <w:lang w:val="en-US"/>
        </w:rPr>
        <w:t xml:space="preserve">, </w:t>
      </w:r>
      <w:proofErr w:type="spellStart"/>
      <w:r w:rsidRPr="00E83E78">
        <w:rPr>
          <w:color w:val="000000" w:themeColor="text1"/>
          <w:sz w:val="28"/>
          <w:lang w:val="en-US"/>
        </w:rPr>
        <w:t>затвердженого</w:t>
      </w:r>
      <w:proofErr w:type="spellEnd"/>
      <w:r w:rsidRPr="00E83E78">
        <w:rPr>
          <w:color w:val="000000" w:themeColor="text1"/>
          <w:sz w:val="28"/>
          <w:lang w:val="en-US"/>
        </w:rPr>
        <w:t xml:space="preserve"> </w:t>
      </w:r>
      <w:proofErr w:type="spellStart"/>
      <w:r w:rsidRPr="00E83E78">
        <w:rPr>
          <w:color w:val="000000" w:themeColor="text1"/>
          <w:sz w:val="28"/>
          <w:lang w:val="en-US"/>
        </w:rPr>
        <w:t>Постановою</w:t>
      </w:r>
      <w:proofErr w:type="spellEnd"/>
      <w:r w:rsidRPr="00E83E78">
        <w:rPr>
          <w:color w:val="000000" w:themeColor="text1"/>
          <w:sz w:val="28"/>
          <w:lang w:val="en-US"/>
        </w:rPr>
        <w:t xml:space="preserve"> </w:t>
      </w:r>
      <w:proofErr w:type="spellStart"/>
      <w:r w:rsidRPr="00E83E78">
        <w:rPr>
          <w:color w:val="000000" w:themeColor="text1"/>
          <w:sz w:val="28"/>
          <w:lang w:val="en-US"/>
        </w:rPr>
        <w:t>Кабінету</w:t>
      </w:r>
      <w:proofErr w:type="spellEnd"/>
      <w:r w:rsidRPr="00E83E78">
        <w:rPr>
          <w:color w:val="000000" w:themeColor="text1"/>
          <w:sz w:val="28"/>
          <w:lang w:val="en-US"/>
        </w:rPr>
        <w:t xml:space="preserve"> </w:t>
      </w:r>
      <w:proofErr w:type="spellStart"/>
      <w:r w:rsidRPr="00E83E78">
        <w:rPr>
          <w:color w:val="000000" w:themeColor="text1"/>
          <w:sz w:val="28"/>
          <w:lang w:val="en-US"/>
        </w:rPr>
        <w:t>Міністрів</w:t>
      </w:r>
      <w:proofErr w:type="spellEnd"/>
      <w:r w:rsidRPr="00E83E78">
        <w:rPr>
          <w:color w:val="000000" w:themeColor="text1"/>
          <w:sz w:val="28"/>
          <w:lang w:val="en-US"/>
        </w:rPr>
        <w:t xml:space="preserve"> </w:t>
      </w:r>
      <w:proofErr w:type="spellStart"/>
      <w:r w:rsidRPr="00E83E78">
        <w:rPr>
          <w:color w:val="000000" w:themeColor="text1"/>
          <w:sz w:val="28"/>
          <w:lang w:val="en-US"/>
        </w:rPr>
        <w:t>України</w:t>
      </w:r>
      <w:proofErr w:type="spellEnd"/>
      <w:r w:rsidRPr="00E83E78">
        <w:rPr>
          <w:color w:val="000000" w:themeColor="text1"/>
          <w:sz w:val="28"/>
          <w:lang w:val="en-US"/>
        </w:rPr>
        <w:t xml:space="preserve"> </w:t>
      </w:r>
      <w:proofErr w:type="spellStart"/>
      <w:r w:rsidRPr="00E83E78">
        <w:rPr>
          <w:color w:val="000000" w:themeColor="text1"/>
          <w:sz w:val="28"/>
          <w:lang w:val="en-US"/>
        </w:rPr>
        <w:t>від</w:t>
      </w:r>
      <w:proofErr w:type="spellEnd"/>
      <w:r w:rsidRPr="00E83E78">
        <w:rPr>
          <w:color w:val="000000" w:themeColor="text1"/>
          <w:sz w:val="28"/>
          <w:lang w:val="en-US"/>
        </w:rPr>
        <w:t xml:space="preserve"> 27 </w:t>
      </w:r>
      <w:proofErr w:type="spellStart"/>
      <w:r w:rsidRPr="00E83E78">
        <w:rPr>
          <w:color w:val="000000" w:themeColor="text1"/>
          <w:sz w:val="28"/>
          <w:lang w:val="en-US"/>
        </w:rPr>
        <w:t>грудня</w:t>
      </w:r>
      <w:proofErr w:type="spellEnd"/>
      <w:r w:rsidRPr="00E83E78">
        <w:rPr>
          <w:color w:val="000000" w:themeColor="text1"/>
          <w:sz w:val="28"/>
          <w:lang w:val="en-US"/>
        </w:rPr>
        <w:t xml:space="preserve"> 2008 </w:t>
      </w:r>
      <w:proofErr w:type="spellStart"/>
      <w:r w:rsidRPr="00E83E78">
        <w:rPr>
          <w:color w:val="000000" w:themeColor="text1"/>
          <w:sz w:val="28"/>
          <w:lang w:val="en-US"/>
        </w:rPr>
        <w:t>року</w:t>
      </w:r>
      <w:proofErr w:type="spellEnd"/>
      <w:r w:rsidRPr="00E83E78">
        <w:rPr>
          <w:color w:val="000000" w:themeColor="text1"/>
          <w:sz w:val="28"/>
          <w:lang w:val="en-US"/>
        </w:rPr>
        <w:t xml:space="preserve"> № 1128, </w:t>
      </w:r>
      <w:proofErr w:type="spellStart"/>
      <w:r w:rsidRPr="00E83E78">
        <w:rPr>
          <w:color w:val="000000" w:themeColor="text1"/>
          <w:sz w:val="28"/>
          <w:lang w:val="en-US"/>
        </w:rPr>
        <w:t>Аграрний</w:t>
      </w:r>
      <w:proofErr w:type="spellEnd"/>
      <w:r w:rsidRPr="00E83E78">
        <w:rPr>
          <w:color w:val="000000" w:themeColor="text1"/>
          <w:sz w:val="28"/>
          <w:lang w:val="en-US"/>
        </w:rPr>
        <w:t xml:space="preserve"> </w:t>
      </w:r>
      <w:proofErr w:type="spellStart"/>
      <w:r w:rsidRPr="00E83E78">
        <w:rPr>
          <w:color w:val="000000" w:themeColor="text1"/>
          <w:sz w:val="28"/>
          <w:lang w:val="en-US"/>
        </w:rPr>
        <w:t>фонд</w:t>
      </w:r>
      <w:proofErr w:type="spellEnd"/>
      <w:r w:rsidRPr="00E83E78">
        <w:rPr>
          <w:color w:val="000000" w:themeColor="text1"/>
          <w:sz w:val="28"/>
          <w:lang w:val="en-US"/>
        </w:rPr>
        <w:t xml:space="preserve"> (</w:t>
      </w:r>
      <w:proofErr w:type="spellStart"/>
      <w:r w:rsidRPr="00E83E78">
        <w:rPr>
          <w:color w:val="000000" w:themeColor="text1"/>
          <w:sz w:val="28"/>
          <w:lang w:val="en-US"/>
        </w:rPr>
        <w:t>далі</w:t>
      </w:r>
      <w:proofErr w:type="spellEnd"/>
      <w:r w:rsidRPr="00E83E78">
        <w:rPr>
          <w:color w:val="000000" w:themeColor="text1"/>
          <w:sz w:val="28"/>
          <w:lang w:val="en-US"/>
        </w:rPr>
        <w:t xml:space="preserve"> – АФ) </w:t>
      </w:r>
      <w:proofErr w:type="spellStart"/>
      <w:r w:rsidRPr="00E83E78">
        <w:rPr>
          <w:color w:val="000000" w:themeColor="text1"/>
          <w:sz w:val="28"/>
          <w:lang w:val="en-US"/>
        </w:rPr>
        <w:t>має</w:t>
      </w:r>
      <w:proofErr w:type="spellEnd"/>
      <w:r w:rsidRPr="00E83E78">
        <w:rPr>
          <w:color w:val="000000" w:themeColor="text1"/>
          <w:sz w:val="28"/>
          <w:lang w:val="en-US"/>
        </w:rPr>
        <w:t xml:space="preserve"> </w:t>
      </w:r>
      <w:proofErr w:type="spellStart"/>
      <w:r w:rsidRPr="00E83E78">
        <w:rPr>
          <w:color w:val="000000" w:themeColor="text1"/>
          <w:sz w:val="28"/>
          <w:lang w:val="en-US"/>
        </w:rPr>
        <w:t>продавати</w:t>
      </w:r>
      <w:proofErr w:type="spellEnd"/>
      <w:r w:rsidRPr="00E83E78">
        <w:rPr>
          <w:color w:val="000000" w:themeColor="text1"/>
          <w:sz w:val="28"/>
          <w:lang w:val="en-US"/>
        </w:rPr>
        <w:t xml:space="preserve"> </w:t>
      </w:r>
      <w:proofErr w:type="spellStart"/>
      <w:r w:rsidRPr="00E83E78">
        <w:rPr>
          <w:color w:val="000000" w:themeColor="text1"/>
          <w:sz w:val="28"/>
          <w:lang w:val="en-US"/>
        </w:rPr>
        <w:t>борошно</w:t>
      </w:r>
      <w:proofErr w:type="spellEnd"/>
      <w:r w:rsidRPr="00E83E78">
        <w:rPr>
          <w:color w:val="000000" w:themeColor="text1"/>
          <w:sz w:val="28"/>
          <w:lang w:val="en-US"/>
        </w:rPr>
        <w:t xml:space="preserve"> </w:t>
      </w:r>
      <w:proofErr w:type="spellStart"/>
      <w:r w:rsidRPr="00E83E78">
        <w:rPr>
          <w:color w:val="000000" w:themeColor="text1"/>
          <w:sz w:val="28"/>
          <w:lang w:val="en-US"/>
        </w:rPr>
        <w:lastRenderedPageBreak/>
        <w:t>хлібопекарським</w:t>
      </w:r>
      <w:proofErr w:type="spellEnd"/>
      <w:r w:rsidRPr="00E83E78">
        <w:rPr>
          <w:color w:val="000000" w:themeColor="text1"/>
          <w:sz w:val="28"/>
          <w:lang w:val="en-US"/>
        </w:rPr>
        <w:t xml:space="preserve"> </w:t>
      </w:r>
      <w:proofErr w:type="spellStart"/>
      <w:r w:rsidRPr="00E83E78">
        <w:rPr>
          <w:color w:val="000000" w:themeColor="text1"/>
          <w:sz w:val="28"/>
          <w:lang w:val="en-US"/>
        </w:rPr>
        <w:t>підприємствам</w:t>
      </w:r>
      <w:proofErr w:type="spellEnd"/>
      <w:r w:rsidRPr="00E83E78">
        <w:rPr>
          <w:color w:val="000000" w:themeColor="text1"/>
          <w:sz w:val="28"/>
          <w:lang w:val="en-US"/>
        </w:rPr>
        <w:t xml:space="preserve"> </w:t>
      </w:r>
      <w:proofErr w:type="spellStart"/>
      <w:r w:rsidRPr="00E83E78">
        <w:rPr>
          <w:color w:val="000000" w:themeColor="text1"/>
          <w:sz w:val="28"/>
          <w:lang w:val="en-US"/>
        </w:rPr>
        <w:t>за</w:t>
      </w:r>
      <w:proofErr w:type="spellEnd"/>
      <w:r w:rsidRPr="00E83E78">
        <w:rPr>
          <w:color w:val="000000" w:themeColor="text1"/>
          <w:sz w:val="28"/>
          <w:lang w:val="en-US"/>
        </w:rPr>
        <w:t xml:space="preserve"> </w:t>
      </w:r>
      <w:proofErr w:type="spellStart"/>
      <w:r w:rsidRPr="00E83E78">
        <w:rPr>
          <w:color w:val="000000" w:themeColor="text1"/>
          <w:sz w:val="28"/>
          <w:lang w:val="en-US"/>
        </w:rPr>
        <w:t>минулорічними</w:t>
      </w:r>
      <w:proofErr w:type="spellEnd"/>
      <w:r w:rsidRPr="00E83E78">
        <w:rPr>
          <w:color w:val="000000" w:themeColor="text1"/>
          <w:sz w:val="28"/>
          <w:lang w:val="en-US"/>
        </w:rPr>
        <w:t xml:space="preserve"> </w:t>
      </w:r>
      <w:proofErr w:type="spellStart"/>
      <w:r w:rsidRPr="00E83E78">
        <w:rPr>
          <w:color w:val="000000" w:themeColor="text1"/>
          <w:sz w:val="28"/>
          <w:lang w:val="en-US"/>
        </w:rPr>
        <w:t>цінами</w:t>
      </w:r>
      <w:proofErr w:type="spellEnd"/>
      <w:r w:rsidRPr="00E83E78">
        <w:rPr>
          <w:color w:val="000000" w:themeColor="text1"/>
          <w:sz w:val="28"/>
          <w:lang w:val="en-US"/>
        </w:rPr>
        <w:t xml:space="preserve"> </w:t>
      </w:r>
      <w:proofErr w:type="spellStart"/>
      <w:r w:rsidRPr="00E83E78">
        <w:rPr>
          <w:color w:val="000000" w:themeColor="text1"/>
          <w:sz w:val="28"/>
          <w:lang w:val="en-US"/>
        </w:rPr>
        <w:t>закупівлі</w:t>
      </w:r>
      <w:proofErr w:type="spellEnd"/>
      <w:r w:rsidRPr="00E83E78">
        <w:rPr>
          <w:color w:val="000000" w:themeColor="text1"/>
          <w:sz w:val="28"/>
          <w:lang w:val="en-US"/>
        </w:rPr>
        <w:t xml:space="preserve"> </w:t>
      </w:r>
      <w:proofErr w:type="spellStart"/>
      <w:r w:rsidRPr="00E83E78">
        <w:rPr>
          <w:color w:val="000000" w:themeColor="text1"/>
          <w:sz w:val="28"/>
          <w:lang w:val="en-US"/>
        </w:rPr>
        <w:t>зерна</w:t>
      </w:r>
      <w:proofErr w:type="spellEnd"/>
      <w:r w:rsidRPr="00E83E78">
        <w:rPr>
          <w:color w:val="000000" w:themeColor="text1"/>
          <w:sz w:val="28"/>
          <w:lang w:val="en-US"/>
        </w:rPr>
        <w:t xml:space="preserve"> і </w:t>
      </w:r>
      <w:proofErr w:type="spellStart"/>
      <w:r w:rsidRPr="00E83E78">
        <w:rPr>
          <w:color w:val="000000" w:themeColor="text1"/>
          <w:sz w:val="28"/>
          <w:lang w:val="en-US"/>
        </w:rPr>
        <w:t>таким</w:t>
      </w:r>
      <w:proofErr w:type="spellEnd"/>
      <w:r w:rsidRPr="00E83E78">
        <w:rPr>
          <w:color w:val="000000" w:themeColor="text1"/>
          <w:sz w:val="28"/>
          <w:lang w:val="en-US"/>
        </w:rPr>
        <w:t xml:space="preserve"> </w:t>
      </w:r>
      <w:proofErr w:type="spellStart"/>
      <w:r w:rsidRPr="00E83E78">
        <w:rPr>
          <w:color w:val="000000" w:themeColor="text1"/>
          <w:sz w:val="28"/>
          <w:lang w:val="en-US"/>
        </w:rPr>
        <w:t>чином</w:t>
      </w:r>
      <w:proofErr w:type="spellEnd"/>
      <w:r w:rsidRPr="00E83E78">
        <w:rPr>
          <w:color w:val="000000" w:themeColor="text1"/>
          <w:sz w:val="28"/>
          <w:lang w:val="en-US"/>
        </w:rPr>
        <w:t xml:space="preserve"> </w:t>
      </w:r>
      <w:proofErr w:type="spellStart"/>
      <w:r w:rsidRPr="00E83E78">
        <w:rPr>
          <w:color w:val="000000" w:themeColor="text1"/>
          <w:sz w:val="28"/>
          <w:lang w:val="en-US"/>
        </w:rPr>
        <w:t>утримувати</w:t>
      </w:r>
      <w:proofErr w:type="spellEnd"/>
      <w:r w:rsidRPr="00E83E78">
        <w:rPr>
          <w:color w:val="000000" w:themeColor="text1"/>
          <w:sz w:val="28"/>
          <w:lang w:val="en-US"/>
        </w:rPr>
        <w:t xml:space="preserve"> </w:t>
      </w:r>
      <w:proofErr w:type="spellStart"/>
      <w:r w:rsidRPr="00E83E78">
        <w:rPr>
          <w:color w:val="000000" w:themeColor="text1"/>
          <w:sz w:val="28"/>
          <w:lang w:val="en-US"/>
        </w:rPr>
        <w:t>вартість</w:t>
      </w:r>
      <w:proofErr w:type="spellEnd"/>
      <w:r w:rsidRPr="00E83E78">
        <w:rPr>
          <w:color w:val="000000" w:themeColor="text1"/>
          <w:sz w:val="28"/>
          <w:lang w:val="en-US"/>
        </w:rPr>
        <w:t xml:space="preserve"> </w:t>
      </w:r>
      <w:proofErr w:type="spellStart"/>
      <w:r w:rsidRPr="00E83E78">
        <w:rPr>
          <w:color w:val="000000" w:themeColor="text1"/>
          <w:sz w:val="28"/>
          <w:lang w:val="en-US"/>
        </w:rPr>
        <w:t>хлібобулочних</w:t>
      </w:r>
      <w:proofErr w:type="spellEnd"/>
      <w:r w:rsidRPr="00E83E78">
        <w:rPr>
          <w:color w:val="000000" w:themeColor="text1"/>
          <w:sz w:val="28"/>
          <w:lang w:val="en-US"/>
        </w:rPr>
        <w:t xml:space="preserve"> </w:t>
      </w:r>
      <w:proofErr w:type="spellStart"/>
      <w:r w:rsidRPr="00E83E78">
        <w:rPr>
          <w:color w:val="000000" w:themeColor="text1"/>
          <w:sz w:val="28"/>
          <w:lang w:val="en-US"/>
        </w:rPr>
        <w:t>вироб</w:t>
      </w:r>
      <w:r w:rsidRPr="00E83E78">
        <w:rPr>
          <w:color w:val="000000" w:themeColor="text1"/>
          <w:sz w:val="28"/>
          <w:lang w:val="uk-UA"/>
        </w:rPr>
        <w:t>ів</w:t>
      </w:r>
      <w:proofErr w:type="spellEnd"/>
      <w:r w:rsidRPr="00E83E78">
        <w:rPr>
          <w:color w:val="000000" w:themeColor="text1"/>
          <w:sz w:val="28"/>
          <w:lang w:val="uk-UA"/>
        </w:rPr>
        <w:t>.</w:t>
      </w:r>
      <w:r w:rsidR="003A56C7">
        <w:rPr>
          <w:color w:val="000000" w:themeColor="text1"/>
          <w:sz w:val="28"/>
          <w:lang w:val="en-US"/>
        </w:rPr>
        <w:t>[5]</w:t>
      </w:r>
    </w:p>
    <w:p w14:paraId="56660D9F" w14:textId="24256D32" w:rsidR="00CC15DB" w:rsidRDefault="00CC15DB">
      <w:pPr>
        <w:rPr>
          <w:b/>
          <w:bCs/>
          <w:color w:val="000000" w:themeColor="text1"/>
          <w:sz w:val="28"/>
        </w:rPr>
      </w:pPr>
    </w:p>
    <w:p w14:paraId="4ADAE83C" w14:textId="4B0C342A" w:rsidR="00CC15DB" w:rsidRDefault="00CC15DB">
      <w:pPr>
        <w:rPr>
          <w:b/>
          <w:bCs/>
          <w:color w:val="000000" w:themeColor="text1"/>
          <w:sz w:val="28"/>
        </w:rPr>
      </w:pPr>
    </w:p>
    <w:p w14:paraId="2E3A1E74" w14:textId="06AF10E6" w:rsidR="00CC15DB" w:rsidRDefault="00CC15DB">
      <w:pPr>
        <w:rPr>
          <w:b/>
          <w:bCs/>
          <w:color w:val="000000" w:themeColor="text1"/>
          <w:sz w:val="28"/>
        </w:rPr>
      </w:pPr>
    </w:p>
    <w:p w14:paraId="05280958" w14:textId="6BFB3AE0" w:rsidR="00CC15DB" w:rsidRDefault="00CC15DB">
      <w:pPr>
        <w:rPr>
          <w:b/>
          <w:bCs/>
          <w:color w:val="000000" w:themeColor="text1"/>
          <w:sz w:val="28"/>
        </w:rPr>
      </w:pPr>
    </w:p>
    <w:p w14:paraId="200E8F46" w14:textId="77777777" w:rsidR="00CC15DB" w:rsidRDefault="00CC15DB">
      <w:pPr>
        <w:rPr>
          <w:b/>
          <w:bCs/>
          <w:color w:val="000000" w:themeColor="text1"/>
          <w:sz w:val="28"/>
        </w:rPr>
      </w:pPr>
    </w:p>
    <w:p w14:paraId="2B45DB05" w14:textId="67AF1356" w:rsidR="00B60DC2" w:rsidRPr="00970BE6" w:rsidRDefault="00B60DC2" w:rsidP="002862A7">
      <w:pPr>
        <w:spacing w:line="360" w:lineRule="auto"/>
        <w:ind w:left="284"/>
        <w:jc w:val="center"/>
        <w:outlineLvl w:val="0"/>
        <w:rPr>
          <w:b/>
          <w:bCs/>
          <w:color w:val="000000" w:themeColor="text1"/>
          <w:sz w:val="28"/>
        </w:rPr>
      </w:pPr>
      <w:bookmarkStart w:id="9" w:name="_Toc129447159"/>
      <w:r w:rsidRPr="00970BE6">
        <w:rPr>
          <w:b/>
          <w:bCs/>
          <w:color w:val="000000" w:themeColor="text1"/>
          <w:sz w:val="28"/>
        </w:rPr>
        <w:t>ВИСНОВКИ</w:t>
      </w:r>
      <w:bookmarkEnd w:id="9"/>
    </w:p>
    <w:p w14:paraId="7D4900D5" w14:textId="74B1E6C8" w:rsidR="00B60DC2" w:rsidRPr="00970BE6" w:rsidRDefault="00B60DC2" w:rsidP="00115647">
      <w:pPr>
        <w:ind w:left="284"/>
        <w:jc w:val="center"/>
        <w:rPr>
          <w:b/>
          <w:bCs/>
          <w:color w:val="000000" w:themeColor="text1"/>
          <w:sz w:val="28"/>
        </w:rPr>
      </w:pPr>
    </w:p>
    <w:p w14:paraId="67EF8D27" w14:textId="6C06ECCE" w:rsidR="00B60DC2" w:rsidRPr="00970BE6" w:rsidRDefault="00B60DC2" w:rsidP="00115647">
      <w:pPr>
        <w:rPr>
          <w:b/>
          <w:bCs/>
          <w:color w:val="000000" w:themeColor="text1"/>
          <w:sz w:val="28"/>
        </w:rPr>
      </w:pPr>
      <w:r w:rsidRPr="00970BE6">
        <w:rPr>
          <w:b/>
          <w:bCs/>
          <w:color w:val="000000" w:themeColor="text1"/>
          <w:sz w:val="28"/>
        </w:rPr>
        <w:br w:type="page"/>
      </w:r>
    </w:p>
    <w:p w14:paraId="60B77A4B" w14:textId="1BC73AF0" w:rsidR="00B60DC2" w:rsidRPr="00970BE6" w:rsidRDefault="00B60DC2" w:rsidP="00B60DC2">
      <w:pPr>
        <w:spacing w:line="360" w:lineRule="auto"/>
        <w:ind w:left="284"/>
        <w:jc w:val="center"/>
        <w:outlineLvl w:val="0"/>
        <w:rPr>
          <w:b/>
          <w:bCs/>
          <w:color w:val="000000" w:themeColor="text1"/>
          <w:sz w:val="28"/>
        </w:rPr>
      </w:pPr>
      <w:bookmarkStart w:id="10" w:name="_Toc129447160"/>
      <w:r w:rsidRPr="00970BE6">
        <w:rPr>
          <w:b/>
          <w:bCs/>
          <w:color w:val="000000" w:themeColor="text1"/>
          <w:sz w:val="28"/>
        </w:rPr>
        <w:lastRenderedPageBreak/>
        <w:t>СПИСОК ВИКОРИСТАНИХ ДЖЕРЕЛ</w:t>
      </w:r>
      <w:bookmarkEnd w:id="10"/>
    </w:p>
    <w:p w14:paraId="565A5D55" w14:textId="6D79D753" w:rsidR="009A6145" w:rsidRPr="00B45BD1" w:rsidDel="00A240E3" w:rsidRDefault="009A6145" w:rsidP="00B45BD1">
      <w:pPr>
        <w:spacing w:line="360" w:lineRule="auto"/>
        <w:ind w:left="283" w:firstLine="709"/>
        <w:jc w:val="both"/>
        <w:rPr>
          <w:del w:id="11" w:author="maxxik007@gmail.com" w:date="2023-03-13T22:20:00Z"/>
          <w:b/>
          <w:bCs/>
          <w:color w:val="000000" w:themeColor="text1"/>
          <w:sz w:val="28"/>
          <w:lang w:val="uk-UA"/>
          <w:rPrChange w:id="12" w:author="maxxik007@gmail.com" w:date="2023-03-13T22:20:00Z">
            <w:rPr>
              <w:del w:id="13" w:author="maxxik007@gmail.com" w:date="2023-03-13T22:20:00Z"/>
              <w:b/>
              <w:bCs/>
              <w:color w:val="000000" w:themeColor="text1"/>
              <w:sz w:val="28"/>
              <w:lang w:val="en-US"/>
            </w:rPr>
          </w:rPrChange>
        </w:rPr>
        <w:pPrChange w:id="14" w:author="maxxik007@gmail.com" w:date="2023-03-13T22:20:00Z">
          <w:pPr>
            <w:spacing w:line="360" w:lineRule="auto"/>
            <w:ind w:left="284"/>
          </w:pPr>
        </w:pPrChange>
      </w:pPr>
    </w:p>
    <w:p w14:paraId="12DA546E" w14:textId="1C1D7303" w:rsidR="00931307" w:rsidRPr="00B45BD1" w:rsidRDefault="0094070A" w:rsidP="00B45BD1">
      <w:pPr>
        <w:pStyle w:val="ListParagraph"/>
        <w:numPr>
          <w:ilvl w:val="1"/>
          <w:numId w:val="2"/>
        </w:numPr>
        <w:spacing w:line="360" w:lineRule="auto"/>
        <w:ind w:left="283" w:firstLine="709"/>
        <w:jc w:val="both"/>
        <w:rPr>
          <w:rFonts w:ascii="Times New Roman" w:hAnsi="Times New Roman" w:cs="Times New Roman"/>
          <w:color w:val="000000" w:themeColor="text1"/>
          <w:sz w:val="28"/>
        </w:rPr>
        <w:pPrChange w:id="15" w:author="maxxik007@gmail.com" w:date="2023-03-13T22:20:00Z">
          <w:pPr>
            <w:pStyle w:val="ListParagraph"/>
            <w:numPr>
              <w:ilvl w:val="1"/>
              <w:numId w:val="3"/>
            </w:numPr>
            <w:spacing w:line="360" w:lineRule="auto"/>
            <w:ind w:left="1434" w:hanging="357"/>
            <w:jc w:val="both"/>
          </w:pPr>
        </w:pPrChange>
      </w:pPr>
      <w:ins w:id="16" w:author="maxxik007@gmail.com" w:date="2023-03-13T22:20:00Z">
        <w:r w:rsidRPr="00B45BD1">
          <w:rPr>
            <w:rFonts w:ascii="Times New Roman" w:hAnsi="Times New Roman" w:cs="Times New Roman"/>
            <w:sz w:val="28"/>
          </w:rPr>
          <w:fldChar w:fldCharType="begin"/>
        </w:r>
        <w:r w:rsidRPr="00B45BD1">
          <w:rPr>
            <w:rFonts w:ascii="Times New Roman" w:hAnsi="Times New Roman" w:cs="Times New Roman"/>
            <w:sz w:val="28"/>
          </w:rPr>
          <w:instrText xml:space="preserve"> HYPERLINK "</w:instrText>
        </w:r>
      </w:ins>
      <w:r w:rsidRPr="00B45BD1">
        <w:rPr>
          <w:rFonts w:ascii="Times New Roman" w:hAnsi="Times New Roman" w:cs="Times New Roman"/>
          <w:sz w:val="28"/>
          <w:rPrChange w:id="17" w:author="maxxik007@gmail.com" w:date="2023-03-13T22:20:00Z">
            <w:rPr>
              <w:rStyle w:val="Hyperlink"/>
              <w:rFonts w:ascii="Times New Roman" w:hAnsi="Times New Roman" w:cs="Times New Roman"/>
              <w:color w:val="000000" w:themeColor="text1"/>
              <w:sz w:val="28"/>
            </w:rPr>
          </w:rPrChange>
        </w:rPr>
        <w:instrText>https://osvita.ua/vnz/reports/econom_pidpr/21915/</w:instrText>
      </w:r>
      <w:ins w:id="18" w:author="maxxik007@gmail.com" w:date="2023-03-13T22:20:00Z">
        <w:r w:rsidRPr="00B45BD1">
          <w:rPr>
            <w:rFonts w:ascii="Times New Roman" w:hAnsi="Times New Roman" w:cs="Times New Roman"/>
            <w:sz w:val="28"/>
          </w:rPr>
          <w:instrText xml:space="preserve">" </w:instrText>
        </w:r>
        <w:r w:rsidRPr="00B45BD1">
          <w:rPr>
            <w:rFonts w:ascii="Times New Roman" w:hAnsi="Times New Roman" w:cs="Times New Roman"/>
            <w:sz w:val="28"/>
          </w:rPr>
          <w:fldChar w:fldCharType="separate"/>
        </w:r>
      </w:ins>
      <w:r w:rsidRPr="00B45BD1">
        <w:rPr>
          <w:rStyle w:val="Hyperlink"/>
          <w:rFonts w:ascii="Times New Roman" w:hAnsi="Times New Roman" w:cs="Times New Roman"/>
          <w:sz w:val="28"/>
          <w:rPrChange w:id="19" w:author="maxxik007@gmail.com" w:date="2023-03-13T22:20:00Z">
            <w:rPr>
              <w:rStyle w:val="Hyperlink"/>
              <w:rFonts w:ascii="Times New Roman" w:hAnsi="Times New Roman" w:cs="Times New Roman"/>
              <w:color w:val="000000" w:themeColor="text1"/>
              <w:sz w:val="28"/>
            </w:rPr>
          </w:rPrChange>
        </w:rPr>
        <w:t>https://osvita.ua/vnz/reports/econom_pidpr/21915/</w:t>
      </w:r>
      <w:ins w:id="20" w:author="maxxik007@gmail.com" w:date="2023-03-13T22:20:00Z">
        <w:r w:rsidRPr="00B45BD1">
          <w:rPr>
            <w:rFonts w:ascii="Times New Roman" w:hAnsi="Times New Roman" w:cs="Times New Roman"/>
            <w:sz w:val="28"/>
          </w:rPr>
          <w:fldChar w:fldCharType="end"/>
        </w:r>
      </w:ins>
    </w:p>
    <w:p w14:paraId="15E18E53" w14:textId="10B1B31D" w:rsidR="00DC2F4A" w:rsidRPr="00B45BD1" w:rsidRDefault="00DC2F4A" w:rsidP="00B45BD1">
      <w:pPr>
        <w:pStyle w:val="ListParagraph"/>
        <w:numPr>
          <w:ilvl w:val="1"/>
          <w:numId w:val="2"/>
        </w:numPr>
        <w:spacing w:line="360" w:lineRule="auto"/>
        <w:ind w:left="283" w:firstLine="709"/>
        <w:jc w:val="both"/>
        <w:rPr>
          <w:rFonts w:ascii="Times New Roman" w:hAnsi="Times New Roman" w:cs="Times New Roman"/>
          <w:color w:val="000000" w:themeColor="text1"/>
          <w:sz w:val="28"/>
          <w:rPrChange w:id="21" w:author="maxxik007@gmail.com" w:date="2023-03-13T22:20:00Z">
            <w:rPr/>
          </w:rPrChange>
        </w:rPr>
        <w:pPrChange w:id="22" w:author="maxxik007@gmail.com" w:date="2023-03-13T22:20:00Z">
          <w:pPr>
            <w:pStyle w:val="ListParagraph"/>
            <w:numPr>
              <w:ilvl w:val="1"/>
              <w:numId w:val="3"/>
            </w:numPr>
            <w:spacing w:line="360" w:lineRule="auto"/>
            <w:ind w:left="1434" w:hanging="357"/>
            <w:jc w:val="both"/>
          </w:pPr>
        </w:pPrChange>
      </w:pPr>
      <w:r w:rsidRPr="00B45BD1">
        <w:rPr>
          <w:rFonts w:ascii="Times New Roman" w:hAnsi="Times New Roman" w:cs="Times New Roman"/>
          <w:color w:val="000000" w:themeColor="text1"/>
          <w:sz w:val="28"/>
          <w:rPrChange w:id="23" w:author="maxxik007@gmail.com" w:date="2023-03-13T22:20:00Z">
            <w:rPr/>
          </w:rPrChange>
        </w:rPr>
        <w:t>http://dspace.nuft.edu.ua/jspui/bitstream/123456789/5216/1/cinoytv.pdf</w:t>
      </w:r>
    </w:p>
    <w:p w14:paraId="36B1A40F" w14:textId="4244A163" w:rsidR="00635E5D" w:rsidRPr="00B45BD1" w:rsidRDefault="002B5EF0" w:rsidP="00B45BD1">
      <w:pPr>
        <w:pStyle w:val="ListParagraph"/>
        <w:numPr>
          <w:ilvl w:val="1"/>
          <w:numId w:val="2"/>
        </w:numPr>
        <w:spacing w:line="360" w:lineRule="auto"/>
        <w:ind w:left="283" w:firstLine="709"/>
        <w:jc w:val="both"/>
        <w:rPr>
          <w:rFonts w:ascii="Times New Roman" w:hAnsi="Times New Roman" w:cs="Times New Roman"/>
          <w:color w:val="000000" w:themeColor="text1"/>
          <w:sz w:val="28"/>
        </w:rPr>
        <w:pPrChange w:id="24" w:author="maxxik007@gmail.com" w:date="2023-03-13T22:20:00Z">
          <w:pPr>
            <w:pStyle w:val="ListParagraph"/>
            <w:numPr>
              <w:ilvl w:val="1"/>
              <w:numId w:val="3"/>
            </w:numPr>
            <w:spacing w:line="360" w:lineRule="auto"/>
            <w:ind w:left="1434" w:hanging="357"/>
            <w:jc w:val="both"/>
          </w:pPr>
        </w:pPrChange>
      </w:pPr>
      <w:ins w:id="25" w:author="maxxik007@gmail.com" w:date="2023-03-13T22:20:00Z">
        <w:r w:rsidRPr="00B45BD1">
          <w:rPr>
            <w:rFonts w:ascii="Times New Roman" w:hAnsi="Times New Roman" w:cs="Times New Roman"/>
            <w:sz w:val="28"/>
          </w:rPr>
          <w:fldChar w:fldCharType="begin"/>
        </w:r>
        <w:r w:rsidRPr="00B45BD1">
          <w:rPr>
            <w:rFonts w:ascii="Times New Roman" w:hAnsi="Times New Roman" w:cs="Times New Roman"/>
            <w:sz w:val="28"/>
          </w:rPr>
          <w:instrText xml:space="preserve"> HYPERLINK "</w:instrText>
        </w:r>
      </w:ins>
      <w:r w:rsidRPr="00B45BD1">
        <w:rPr>
          <w:rFonts w:ascii="Times New Roman" w:hAnsi="Times New Roman" w:cs="Times New Roman"/>
          <w:sz w:val="28"/>
          <w:rPrChange w:id="26" w:author="maxxik007@gmail.com" w:date="2023-03-13T22:20:00Z">
            <w:rPr>
              <w:rStyle w:val="Hyperlink"/>
              <w:rFonts w:ascii="Times New Roman" w:hAnsi="Times New Roman" w:cs="Times New Roman"/>
              <w:sz w:val="28"/>
            </w:rPr>
          </w:rPrChange>
        </w:rPr>
        <w:instrText>https://magazine.faaf.org.ua/cinoutvorennya-na-produkciyu-harchovoi-promislovosti.html</w:instrText>
      </w:r>
      <w:ins w:id="27" w:author="maxxik007@gmail.com" w:date="2023-03-13T22:20:00Z">
        <w:r w:rsidRPr="00B45BD1">
          <w:rPr>
            <w:rFonts w:ascii="Times New Roman" w:hAnsi="Times New Roman" w:cs="Times New Roman"/>
            <w:sz w:val="28"/>
          </w:rPr>
          <w:instrText xml:space="preserve">" </w:instrText>
        </w:r>
        <w:r w:rsidRPr="00B45BD1">
          <w:rPr>
            <w:rFonts w:ascii="Times New Roman" w:hAnsi="Times New Roman" w:cs="Times New Roman"/>
            <w:sz w:val="28"/>
          </w:rPr>
          <w:fldChar w:fldCharType="separate"/>
        </w:r>
      </w:ins>
      <w:r w:rsidRPr="00B45BD1">
        <w:rPr>
          <w:rStyle w:val="Hyperlink"/>
          <w:rFonts w:ascii="Times New Roman" w:hAnsi="Times New Roman" w:cs="Times New Roman"/>
          <w:sz w:val="28"/>
        </w:rPr>
        <w:t>https://magazine.faaf.org.ua/cinoutvorennya-na-produkciyu-harchovoi-promislovosti.html</w:t>
      </w:r>
      <w:ins w:id="28" w:author="maxxik007@gmail.com" w:date="2023-03-13T22:20:00Z">
        <w:r w:rsidRPr="00B45BD1">
          <w:rPr>
            <w:rFonts w:ascii="Times New Roman" w:hAnsi="Times New Roman" w:cs="Times New Roman"/>
            <w:sz w:val="28"/>
          </w:rPr>
          <w:fldChar w:fldCharType="end"/>
        </w:r>
      </w:ins>
    </w:p>
    <w:p w14:paraId="7A30076C" w14:textId="7CEE33CE" w:rsidR="003949F7" w:rsidRDefault="00E05B94" w:rsidP="00B45BD1">
      <w:pPr>
        <w:pStyle w:val="ListParagraph"/>
        <w:numPr>
          <w:ilvl w:val="1"/>
          <w:numId w:val="2"/>
        </w:numPr>
        <w:spacing w:line="360" w:lineRule="auto"/>
        <w:ind w:left="283" w:firstLine="709"/>
        <w:jc w:val="both"/>
        <w:rPr>
          <w:rFonts w:ascii="Times New Roman" w:hAnsi="Times New Roman" w:cs="Times New Roman"/>
          <w:color w:val="000000" w:themeColor="text1"/>
          <w:sz w:val="28"/>
        </w:rPr>
      </w:pPr>
      <w:r>
        <w:rPr>
          <w:rFonts w:ascii="Times New Roman" w:hAnsi="Times New Roman" w:cs="Times New Roman"/>
          <w:color w:val="000000" w:themeColor="text1"/>
          <w:sz w:val="28"/>
        </w:rPr>
        <w:fldChar w:fldCharType="begin"/>
      </w:r>
      <w:ins w:id="29" w:author="maxxik007@gmail.com" w:date="2023-03-13T22:23:00Z">
        <w:r>
          <w:rPr>
            <w:rFonts w:ascii="Times New Roman" w:hAnsi="Times New Roman" w:cs="Times New Roman"/>
            <w:color w:val="000000" w:themeColor="text1"/>
            <w:sz w:val="28"/>
          </w:rPr>
          <w:instrText xml:space="preserve"> HYPERLINK "</w:instrText>
        </w:r>
      </w:ins>
      <w:r w:rsidRPr="00B45BD1">
        <w:rPr>
          <w:rFonts w:ascii="Times New Roman" w:hAnsi="Times New Roman" w:cs="Times New Roman"/>
          <w:color w:val="000000" w:themeColor="text1"/>
          <w:sz w:val="28"/>
        </w:rPr>
        <w:instrText>https://kyivkhlib.ua/wp-content/uploads/2021/05/zvit-pro-upravlinnya-za-2020-rik.pdf</w:instrText>
      </w:r>
      <w:ins w:id="30" w:author="maxxik007@gmail.com" w:date="2023-03-13T22:23:00Z">
        <w:r>
          <w:rPr>
            <w:rFonts w:ascii="Times New Roman" w:hAnsi="Times New Roman" w:cs="Times New Roman"/>
            <w:color w:val="000000" w:themeColor="text1"/>
            <w:sz w:val="28"/>
          </w:rPr>
          <w:instrText xml:space="preserve">" </w:instrText>
        </w:r>
      </w:ins>
      <w:r>
        <w:rPr>
          <w:rFonts w:ascii="Times New Roman" w:hAnsi="Times New Roman" w:cs="Times New Roman"/>
          <w:color w:val="000000" w:themeColor="text1"/>
          <w:sz w:val="28"/>
        </w:rPr>
        <w:fldChar w:fldCharType="separate"/>
      </w:r>
      <w:r w:rsidRPr="0056389E">
        <w:rPr>
          <w:rStyle w:val="Hyperlink"/>
          <w:rFonts w:ascii="Times New Roman" w:hAnsi="Times New Roman" w:cs="Times New Roman"/>
          <w:sz w:val="28"/>
        </w:rPr>
        <w:t>https://kyivkhlib.ua/wp-content/uploads/2021/05/zvit-pro-upravlinnya-za-2020-rik.pdf</w:t>
      </w:r>
      <w:r>
        <w:rPr>
          <w:rFonts w:ascii="Times New Roman" w:hAnsi="Times New Roman" w:cs="Times New Roman"/>
          <w:color w:val="000000" w:themeColor="text1"/>
          <w:sz w:val="28"/>
        </w:rPr>
        <w:fldChar w:fldCharType="end"/>
      </w:r>
    </w:p>
    <w:p w14:paraId="49912EEE" w14:textId="1EAE4F39" w:rsidR="00E05B94" w:rsidRDefault="00672827" w:rsidP="00E05B94">
      <w:pPr>
        <w:pStyle w:val="ListParagraph"/>
        <w:numPr>
          <w:ilvl w:val="1"/>
          <w:numId w:val="2"/>
        </w:numPr>
        <w:spacing w:line="360" w:lineRule="auto"/>
        <w:ind w:left="283" w:firstLine="709"/>
        <w:jc w:val="both"/>
        <w:rPr>
          <w:rFonts w:ascii="Times New Roman" w:hAnsi="Times New Roman" w:cs="Times New Roman"/>
          <w:color w:val="000000" w:themeColor="text1"/>
          <w:sz w:val="28"/>
        </w:rPr>
      </w:pPr>
      <w:hyperlink r:id="rId24" w:history="1">
        <w:r w:rsidRPr="0056389E">
          <w:rPr>
            <w:rStyle w:val="Hyperlink"/>
            <w:rFonts w:ascii="Times New Roman" w:hAnsi="Times New Roman" w:cs="Times New Roman"/>
            <w:sz w:val="28"/>
          </w:rPr>
          <w:t>https://lb.ua/blog/andriy_andruschenko/285006_prichini_rostu_tsin_hlib_kiievi.html</w:t>
        </w:r>
      </w:hyperlink>
    </w:p>
    <w:p w14:paraId="5FC5B106" w14:textId="77777777" w:rsidR="00672827" w:rsidRPr="00B45BD1" w:rsidRDefault="00672827" w:rsidP="00E05B94">
      <w:pPr>
        <w:pStyle w:val="ListParagraph"/>
        <w:numPr>
          <w:ilvl w:val="1"/>
          <w:numId w:val="2"/>
        </w:numPr>
        <w:spacing w:line="360" w:lineRule="auto"/>
        <w:ind w:left="283" w:firstLine="709"/>
        <w:jc w:val="both"/>
        <w:rPr>
          <w:rFonts w:ascii="Times New Roman" w:hAnsi="Times New Roman" w:cs="Times New Roman"/>
          <w:color w:val="000000" w:themeColor="text1"/>
          <w:sz w:val="28"/>
        </w:rPr>
      </w:pPr>
    </w:p>
    <w:sectPr w:rsidR="00672827" w:rsidRPr="00B45BD1" w:rsidSect="005B49C9">
      <w:type w:val="continuous"/>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C5E03" w14:textId="77777777" w:rsidR="000B60A5" w:rsidRDefault="000B60A5" w:rsidP="00391AC3">
      <w:r>
        <w:separator/>
      </w:r>
    </w:p>
  </w:endnote>
  <w:endnote w:type="continuationSeparator" w:id="0">
    <w:p w14:paraId="4A3EC53B" w14:textId="77777777" w:rsidR="000B60A5" w:rsidRDefault="000B60A5" w:rsidP="00391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0FB369" w14:textId="77777777" w:rsidR="000B60A5" w:rsidRDefault="000B60A5" w:rsidP="00391AC3">
      <w:r>
        <w:separator/>
      </w:r>
    </w:p>
  </w:footnote>
  <w:footnote w:type="continuationSeparator" w:id="0">
    <w:p w14:paraId="23CDB773" w14:textId="77777777" w:rsidR="000B60A5" w:rsidRDefault="000B60A5" w:rsidP="00391A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2308946"/>
      <w:docPartObj>
        <w:docPartGallery w:val="Page Numbers (Top of Page)"/>
        <w:docPartUnique/>
      </w:docPartObj>
    </w:sdtPr>
    <w:sdtContent>
      <w:p w14:paraId="66863E4F" w14:textId="7F541C08" w:rsidR="00391AC3" w:rsidRDefault="00391AC3" w:rsidP="0018112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287E69" w14:textId="77777777" w:rsidR="00391AC3" w:rsidRDefault="00391AC3" w:rsidP="00391AC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sz w:val="28"/>
        <w:szCs w:val="28"/>
      </w:rPr>
      <w:id w:val="1196347122"/>
      <w:docPartObj>
        <w:docPartGallery w:val="Page Numbers (Top of Page)"/>
        <w:docPartUnique/>
      </w:docPartObj>
    </w:sdtPr>
    <w:sdtContent>
      <w:p w14:paraId="32723F84" w14:textId="4557B91D" w:rsidR="00391AC3" w:rsidRPr="007734AE" w:rsidRDefault="00391AC3" w:rsidP="0018112D">
        <w:pPr>
          <w:pStyle w:val="Header"/>
          <w:framePr w:wrap="none" w:vAnchor="text" w:hAnchor="margin" w:xAlign="right" w:y="1"/>
          <w:rPr>
            <w:rStyle w:val="PageNumber"/>
            <w:rFonts w:ascii="Times New Roman" w:hAnsi="Times New Roman" w:cs="Times New Roman"/>
            <w:sz w:val="28"/>
            <w:szCs w:val="28"/>
          </w:rPr>
        </w:pPr>
        <w:r w:rsidRPr="007734AE">
          <w:rPr>
            <w:rStyle w:val="PageNumber"/>
            <w:rFonts w:ascii="Times New Roman" w:hAnsi="Times New Roman" w:cs="Times New Roman"/>
            <w:sz w:val="28"/>
            <w:szCs w:val="28"/>
          </w:rPr>
          <w:fldChar w:fldCharType="begin"/>
        </w:r>
        <w:r w:rsidRPr="007734AE">
          <w:rPr>
            <w:rStyle w:val="PageNumber"/>
            <w:rFonts w:ascii="Times New Roman" w:hAnsi="Times New Roman" w:cs="Times New Roman"/>
            <w:sz w:val="28"/>
            <w:szCs w:val="28"/>
          </w:rPr>
          <w:instrText xml:space="preserve"> PAGE </w:instrText>
        </w:r>
        <w:r w:rsidRPr="007734AE">
          <w:rPr>
            <w:rStyle w:val="PageNumber"/>
            <w:rFonts w:ascii="Times New Roman" w:hAnsi="Times New Roman" w:cs="Times New Roman"/>
            <w:sz w:val="28"/>
            <w:szCs w:val="28"/>
          </w:rPr>
          <w:fldChar w:fldCharType="separate"/>
        </w:r>
        <w:r w:rsidRPr="007734AE">
          <w:rPr>
            <w:rStyle w:val="PageNumber"/>
            <w:rFonts w:ascii="Times New Roman" w:hAnsi="Times New Roman" w:cs="Times New Roman"/>
            <w:noProof/>
            <w:sz w:val="28"/>
            <w:szCs w:val="28"/>
          </w:rPr>
          <w:t>2</w:t>
        </w:r>
        <w:r w:rsidRPr="007734AE">
          <w:rPr>
            <w:rStyle w:val="PageNumber"/>
            <w:rFonts w:ascii="Times New Roman" w:hAnsi="Times New Roman" w:cs="Times New Roman"/>
            <w:sz w:val="28"/>
            <w:szCs w:val="28"/>
          </w:rPr>
          <w:fldChar w:fldCharType="end"/>
        </w:r>
      </w:p>
    </w:sdtContent>
  </w:sdt>
  <w:p w14:paraId="1D9D311F" w14:textId="77777777" w:rsidR="00391AC3" w:rsidRDefault="00391AC3" w:rsidP="00391AC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A16C0"/>
    <w:multiLevelType w:val="multilevel"/>
    <w:tmpl w:val="0EFAEDA8"/>
    <w:lvl w:ilvl="0">
      <w:start w:val="1"/>
      <w:numFmt w:val="decimal"/>
      <w:lvlText w:val="%1."/>
      <w:lvlJc w:val="left"/>
      <w:pPr>
        <w:ind w:left="420" w:hanging="420"/>
      </w:pPr>
      <w:rPr>
        <w:rFonts w:hint="default"/>
        <w:b/>
      </w:rPr>
    </w:lvl>
    <w:lvl w:ilvl="1">
      <w:start w:val="1"/>
      <w:numFmt w:val="decimal"/>
      <w:lvlText w:val="%1.%2."/>
      <w:lvlJc w:val="left"/>
      <w:pPr>
        <w:ind w:left="1713" w:hanging="720"/>
      </w:pPr>
      <w:rPr>
        <w:rFonts w:hint="default"/>
        <w:b/>
      </w:rPr>
    </w:lvl>
    <w:lvl w:ilvl="2">
      <w:start w:val="1"/>
      <w:numFmt w:val="decimal"/>
      <w:lvlText w:val="%1.%2.%3."/>
      <w:lvlJc w:val="left"/>
      <w:pPr>
        <w:ind w:left="2706" w:hanging="720"/>
      </w:pPr>
      <w:rPr>
        <w:rFonts w:hint="default"/>
        <w:b/>
      </w:rPr>
    </w:lvl>
    <w:lvl w:ilvl="3">
      <w:start w:val="1"/>
      <w:numFmt w:val="decimal"/>
      <w:lvlText w:val="%1.%2.%3.%4."/>
      <w:lvlJc w:val="left"/>
      <w:pPr>
        <w:ind w:left="4059" w:hanging="1080"/>
      </w:pPr>
      <w:rPr>
        <w:rFonts w:hint="default"/>
        <w:b/>
      </w:rPr>
    </w:lvl>
    <w:lvl w:ilvl="4">
      <w:start w:val="1"/>
      <w:numFmt w:val="decimal"/>
      <w:lvlText w:val="%1.%2.%3.%4.%5."/>
      <w:lvlJc w:val="left"/>
      <w:pPr>
        <w:ind w:left="5052" w:hanging="1080"/>
      </w:pPr>
      <w:rPr>
        <w:rFonts w:hint="default"/>
        <w:b/>
      </w:rPr>
    </w:lvl>
    <w:lvl w:ilvl="5">
      <w:start w:val="1"/>
      <w:numFmt w:val="decimal"/>
      <w:lvlText w:val="%1.%2.%3.%4.%5.%6."/>
      <w:lvlJc w:val="left"/>
      <w:pPr>
        <w:ind w:left="6405" w:hanging="1440"/>
      </w:pPr>
      <w:rPr>
        <w:rFonts w:hint="default"/>
        <w:b/>
      </w:rPr>
    </w:lvl>
    <w:lvl w:ilvl="6">
      <w:start w:val="1"/>
      <w:numFmt w:val="decimal"/>
      <w:lvlText w:val="%1.%2.%3.%4.%5.%6.%7."/>
      <w:lvlJc w:val="left"/>
      <w:pPr>
        <w:ind w:left="7758" w:hanging="1800"/>
      </w:pPr>
      <w:rPr>
        <w:rFonts w:hint="default"/>
        <w:b/>
      </w:rPr>
    </w:lvl>
    <w:lvl w:ilvl="7">
      <w:start w:val="1"/>
      <w:numFmt w:val="decimal"/>
      <w:lvlText w:val="%1.%2.%3.%4.%5.%6.%7.%8."/>
      <w:lvlJc w:val="left"/>
      <w:pPr>
        <w:ind w:left="8751" w:hanging="1800"/>
      </w:pPr>
      <w:rPr>
        <w:rFonts w:hint="default"/>
        <w:b/>
      </w:rPr>
    </w:lvl>
    <w:lvl w:ilvl="8">
      <w:start w:val="1"/>
      <w:numFmt w:val="decimal"/>
      <w:lvlText w:val="%1.%2.%3.%4.%5.%6.%7.%8.%9."/>
      <w:lvlJc w:val="left"/>
      <w:pPr>
        <w:ind w:left="10104" w:hanging="2160"/>
      </w:pPr>
      <w:rPr>
        <w:rFonts w:hint="default"/>
        <w:b/>
      </w:rPr>
    </w:lvl>
  </w:abstractNum>
  <w:abstractNum w:abstractNumId="1" w15:restartNumberingAfterBreak="0">
    <w:nsid w:val="19DD6015"/>
    <w:multiLevelType w:val="multilevel"/>
    <w:tmpl w:val="4D2AAFFC"/>
    <w:lvl w:ilvl="0">
      <w:start w:val="1"/>
      <w:numFmt w:val="decimal"/>
      <w:lvlText w:val="%1."/>
      <w:lvlJc w:val="left"/>
      <w:pPr>
        <w:ind w:left="500" w:hanging="500"/>
      </w:pPr>
      <w:rPr>
        <w:rFonts w:hint="default"/>
        <w:b/>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 w15:restartNumberingAfterBreak="0">
    <w:nsid w:val="2CCD7E74"/>
    <w:multiLevelType w:val="multilevel"/>
    <w:tmpl w:val="03B0F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C26F11"/>
    <w:multiLevelType w:val="multilevel"/>
    <w:tmpl w:val="B608ED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cs="Times New Roman" w:hint="default"/>
        <w:color w:val="auto"/>
        <w:sz w:val="28"/>
        <w:szCs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3D74AE"/>
    <w:multiLevelType w:val="multilevel"/>
    <w:tmpl w:val="37DEB3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9D1CA5"/>
    <w:multiLevelType w:val="hybridMultilevel"/>
    <w:tmpl w:val="136A366A"/>
    <w:lvl w:ilvl="0" w:tplc="C0DC5574">
      <w:start w:val="185"/>
      <w:numFmt w:val="bullet"/>
      <w:lvlText w:val="-"/>
      <w:lvlJc w:val="left"/>
      <w:pPr>
        <w:ind w:left="1712" w:hanging="360"/>
      </w:pPr>
      <w:rPr>
        <w:rFonts w:ascii="Times New Roman" w:eastAsia="Times New Roman" w:hAnsi="Times New Roman" w:cs="Times New Roman" w:hint="default"/>
      </w:rPr>
    </w:lvl>
    <w:lvl w:ilvl="1" w:tplc="08090003" w:tentative="1">
      <w:start w:val="1"/>
      <w:numFmt w:val="bullet"/>
      <w:lvlText w:val="o"/>
      <w:lvlJc w:val="left"/>
      <w:pPr>
        <w:ind w:left="2432" w:hanging="360"/>
      </w:pPr>
      <w:rPr>
        <w:rFonts w:ascii="Courier New" w:hAnsi="Courier New" w:cs="Courier New" w:hint="default"/>
      </w:rPr>
    </w:lvl>
    <w:lvl w:ilvl="2" w:tplc="08090005" w:tentative="1">
      <w:start w:val="1"/>
      <w:numFmt w:val="bullet"/>
      <w:lvlText w:val=""/>
      <w:lvlJc w:val="left"/>
      <w:pPr>
        <w:ind w:left="3152" w:hanging="360"/>
      </w:pPr>
      <w:rPr>
        <w:rFonts w:ascii="Wingdings" w:hAnsi="Wingdings" w:hint="default"/>
      </w:rPr>
    </w:lvl>
    <w:lvl w:ilvl="3" w:tplc="08090001" w:tentative="1">
      <w:start w:val="1"/>
      <w:numFmt w:val="bullet"/>
      <w:lvlText w:val=""/>
      <w:lvlJc w:val="left"/>
      <w:pPr>
        <w:ind w:left="3872" w:hanging="360"/>
      </w:pPr>
      <w:rPr>
        <w:rFonts w:ascii="Symbol" w:hAnsi="Symbol" w:hint="default"/>
      </w:rPr>
    </w:lvl>
    <w:lvl w:ilvl="4" w:tplc="08090003" w:tentative="1">
      <w:start w:val="1"/>
      <w:numFmt w:val="bullet"/>
      <w:lvlText w:val="o"/>
      <w:lvlJc w:val="left"/>
      <w:pPr>
        <w:ind w:left="4592" w:hanging="360"/>
      </w:pPr>
      <w:rPr>
        <w:rFonts w:ascii="Courier New" w:hAnsi="Courier New" w:cs="Courier New" w:hint="default"/>
      </w:rPr>
    </w:lvl>
    <w:lvl w:ilvl="5" w:tplc="08090005" w:tentative="1">
      <w:start w:val="1"/>
      <w:numFmt w:val="bullet"/>
      <w:lvlText w:val=""/>
      <w:lvlJc w:val="left"/>
      <w:pPr>
        <w:ind w:left="5312" w:hanging="360"/>
      </w:pPr>
      <w:rPr>
        <w:rFonts w:ascii="Wingdings" w:hAnsi="Wingdings" w:hint="default"/>
      </w:rPr>
    </w:lvl>
    <w:lvl w:ilvl="6" w:tplc="08090001" w:tentative="1">
      <w:start w:val="1"/>
      <w:numFmt w:val="bullet"/>
      <w:lvlText w:val=""/>
      <w:lvlJc w:val="left"/>
      <w:pPr>
        <w:ind w:left="6032" w:hanging="360"/>
      </w:pPr>
      <w:rPr>
        <w:rFonts w:ascii="Symbol" w:hAnsi="Symbol" w:hint="default"/>
      </w:rPr>
    </w:lvl>
    <w:lvl w:ilvl="7" w:tplc="08090003" w:tentative="1">
      <w:start w:val="1"/>
      <w:numFmt w:val="bullet"/>
      <w:lvlText w:val="o"/>
      <w:lvlJc w:val="left"/>
      <w:pPr>
        <w:ind w:left="6752" w:hanging="360"/>
      </w:pPr>
      <w:rPr>
        <w:rFonts w:ascii="Courier New" w:hAnsi="Courier New" w:cs="Courier New" w:hint="default"/>
      </w:rPr>
    </w:lvl>
    <w:lvl w:ilvl="8" w:tplc="08090005" w:tentative="1">
      <w:start w:val="1"/>
      <w:numFmt w:val="bullet"/>
      <w:lvlText w:val=""/>
      <w:lvlJc w:val="left"/>
      <w:pPr>
        <w:ind w:left="7472" w:hanging="360"/>
      </w:pPr>
      <w:rPr>
        <w:rFonts w:ascii="Wingdings" w:hAnsi="Wingdings" w:hint="default"/>
      </w:rPr>
    </w:lvl>
  </w:abstractNum>
  <w:abstractNum w:abstractNumId="6" w15:restartNumberingAfterBreak="0">
    <w:nsid w:val="74397516"/>
    <w:multiLevelType w:val="hybridMultilevel"/>
    <w:tmpl w:val="43DCBF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9AA4D88"/>
    <w:multiLevelType w:val="hybridMultilevel"/>
    <w:tmpl w:val="5FCEE6CE"/>
    <w:lvl w:ilvl="0" w:tplc="0809000F">
      <w:start w:val="1"/>
      <w:numFmt w:val="decimal"/>
      <w:lvlText w:val="%1."/>
      <w:lvlJc w:val="lef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8" w15:restartNumberingAfterBreak="0">
    <w:nsid w:val="7C470104"/>
    <w:multiLevelType w:val="multilevel"/>
    <w:tmpl w:val="7E7AA7D4"/>
    <w:lvl w:ilvl="0">
      <w:start w:val="1"/>
      <w:numFmt w:val="decimal"/>
      <w:lvlText w:val="%1."/>
      <w:lvlJc w:val="left"/>
      <w:pPr>
        <w:ind w:left="420" w:hanging="42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num w:numId="1" w16cid:durableId="2071923436">
    <w:abstractNumId w:val="8"/>
  </w:num>
  <w:num w:numId="2" w16cid:durableId="2113160133">
    <w:abstractNumId w:val="3"/>
  </w:num>
  <w:num w:numId="3" w16cid:durableId="283779979">
    <w:abstractNumId w:val="4"/>
  </w:num>
  <w:num w:numId="4" w16cid:durableId="1316447785">
    <w:abstractNumId w:val="2"/>
  </w:num>
  <w:num w:numId="5" w16cid:durableId="1964264931">
    <w:abstractNumId w:val="0"/>
  </w:num>
  <w:num w:numId="6" w16cid:durableId="802381586">
    <w:abstractNumId w:val="6"/>
  </w:num>
  <w:num w:numId="7" w16cid:durableId="1809009448">
    <w:abstractNumId w:val="1"/>
  </w:num>
  <w:num w:numId="8" w16cid:durableId="457182931">
    <w:abstractNumId w:val="5"/>
  </w:num>
  <w:num w:numId="9" w16cid:durableId="180558654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xik007@gmail.com">
    <w15:presenceInfo w15:providerId="Windows Live" w15:userId="f8fc85728b6980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D80"/>
    <w:rsid w:val="000079E6"/>
    <w:rsid w:val="000239F6"/>
    <w:rsid w:val="00027D1F"/>
    <w:rsid w:val="000330E3"/>
    <w:rsid w:val="00033CE3"/>
    <w:rsid w:val="00043A53"/>
    <w:rsid w:val="00052B44"/>
    <w:rsid w:val="00052F1A"/>
    <w:rsid w:val="0006640B"/>
    <w:rsid w:val="00071B47"/>
    <w:rsid w:val="000B09C5"/>
    <w:rsid w:val="000B60A5"/>
    <w:rsid w:val="000B6E47"/>
    <w:rsid w:val="000C0282"/>
    <w:rsid w:val="000C6236"/>
    <w:rsid w:val="000F5B1B"/>
    <w:rsid w:val="0010036B"/>
    <w:rsid w:val="00113BB3"/>
    <w:rsid w:val="00115647"/>
    <w:rsid w:val="00115DC4"/>
    <w:rsid w:val="00130B01"/>
    <w:rsid w:val="00136086"/>
    <w:rsid w:val="00164A6C"/>
    <w:rsid w:val="00181F9D"/>
    <w:rsid w:val="0019158E"/>
    <w:rsid w:val="001C589D"/>
    <w:rsid w:val="001C71D8"/>
    <w:rsid w:val="001D0ADC"/>
    <w:rsid w:val="001D0FC3"/>
    <w:rsid w:val="001E0179"/>
    <w:rsid w:val="001F4ADD"/>
    <w:rsid w:val="002104AB"/>
    <w:rsid w:val="00214380"/>
    <w:rsid w:val="00217816"/>
    <w:rsid w:val="00217DD6"/>
    <w:rsid w:val="002235E3"/>
    <w:rsid w:val="00227115"/>
    <w:rsid w:val="00236079"/>
    <w:rsid w:val="00245478"/>
    <w:rsid w:val="00246615"/>
    <w:rsid w:val="00253FA9"/>
    <w:rsid w:val="00257228"/>
    <w:rsid w:val="00263B76"/>
    <w:rsid w:val="00265359"/>
    <w:rsid w:val="00267777"/>
    <w:rsid w:val="002750D8"/>
    <w:rsid w:val="002769B3"/>
    <w:rsid w:val="00282E5B"/>
    <w:rsid w:val="00283A70"/>
    <w:rsid w:val="00283E74"/>
    <w:rsid w:val="00284AFB"/>
    <w:rsid w:val="002862A7"/>
    <w:rsid w:val="002874F9"/>
    <w:rsid w:val="00287A9E"/>
    <w:rsid w:val="002A6170"/>
    <w:rsid w:val="002B12AA"/>
    <w:rsid w:val="002B1C9C"/>
    <w:rsid w:val="002B1FDB"/>
    <w:rsid w:val="002B2165"/>
    <w:rsid w:val="002B5A71"/>
    <w:rsid w:val="002B5EF0"/>
    <w:rsid w:val="002C104A"/>
    <w:rsid w:val="002C6484"/>
    <w:rsid w:val="002D001A"/>
    <w:rsid w:val="002D4B14"/>
    <w:rsid w:val="002E5463"/>
    <w:rsid w:val="002E76DE"/>
    <w:rsid w:val="002F7E49"/>
    <w:rsid w:val="00301C98"/>
    <w:rsid w:val="003076AA"/>
    <w:rsid w:val="00307E71"/>
    <w:rsid w:val="0031742B"/>
    <w:rsid w:val="00320524"/>
    <w:rsid w:val="0032623C"/>
    <w:rsid w:val="00327BFD"/>
    <w:rsid w:val="00334740"/>
    <w:rsid w:val="00340B59"/>
    <w:rsid w:val="003472BA"/>
    <w:rsid w:val="00350A8E"/>
    <w:rsid w:val="00353553"/>
    <w:rsid w:val="003562B7"/>
    <w:rsid w:val="003845A5"/>
    <w:rsid w:val="00391AC3"/>
    <w:rsid w:val="00391EB6"/>
    <w:rsid w:val="003949F7"/>
    <w:rsid w:val="003A3505"/>
    <w:rsid w:val="003A56C7"/>
    <w:rsid w:val="003C636F"/>
    <w:rsid w:val="003D0BE1"/>
    <w:rsid w:val="003F2298"/>
    <w:rsid w:val="003F533E"/>
    <w:rsid w:val="003F7F41"/>
    <w:rsid w:val="004076B3"/>
    <w:rsid w:val="00413369"/>
    <w:rsid w:val="004325DE"/>
    <w:rsid w:val="00435658"/>
    <w:rsid w:val="00447D0B"/>
    <w:rsid w:val="004540B0"/>
    <w:rsid w:val="0047222D"/>
    <w:rsid w:val="0047437D"/>
    <w:rsid w:val="00474C4A"/>
    <w:rsid w:val="00482650"/>
    <w:rsid w:val="00486923"/>
    <w:rsid w:val="0049740B"/>
    <w:rsid w:val="004B3A24"/>
    <w:rsid w:val="004D0933"/>
    <w:rsid w:val="004E30EC"/>
    <w:rsid w:val="004E445D"/>
    <w:rsid w:val="004E5994"/>
    <w:rsid w:val="0050408D"/>
    <w:rsid w:val="00506EB4"/>
    <w:rsid w:val="00512767"/>
    <w:rsid w:val="00515A3A"/>
    <w:rsid w:val="00527798"/>
    <w:rsid w:val="0053624B"/>
    <w:rsid w:val="005405C7"/>
    <w:rsid w:val="00544998"/>
    <w:rsid w:val="00551A06"/>
    <w:rsid w:val="00553466"/>
    <w:rsid w:val="00554CAF"/>
    <w:rsid w:val="00561186"/>
    <w:rsid w:val="005674F5"/>
    <w:rsid w:val="00567845"/>
    <w:rsid w:val="005734B4"/>
    <w:rsid w:val="00574F53"/>
    <w:rsid w:val="00583647"/>
    <w:rsid w:val="005858A0"/>
    <w:rsid w:val="00596F8E"/>
    <w:rsid w:val="005A68A9"/>
    <w:rsid w:val="005B07EC"/>
    <w:rsid w:val="005B0F1D"/>
    <w:rsid w:val="005B3659"/>
    <w:rsid w:val="005B49C9"/>
    <w:rsid w:val="005C7F54"/>
    <w:rsid w:val="005D2185"/>
    <w:rsid w:val="005D2606"/>
    <w:rsid w:val="005D2A95"/>
    <w:rsid w:val="00613002"/>
    <w:rsid w:val="00615997"/>
    <w:rsid w:val="006218DD"/>
    <w:rsid w:val="006250F7"/>
    <w:rsid w:val="00625E03"/>
    <w:rsid w:val="00635E5D"/>
    <w:rsid w:val="006431FF"/>
    <w:rsid w:val="00645BFB"/>
    <w:rsid w:val="00646F35"/>
    <w:rsid w:val="00672827"/>
    <w:rsid w:val="006774F2"/>
    <w:rsid w:val="0068083B"/>
    <w:rsid w:val="006824AA"/>
    <w:rsid w:val="00684E9F"/>
    <w:rsid w:val="00690193"/>
    <w:rsid w:val="006C1B2F"/>
    <w:rsid w:val="006D413C"/>
    <w:rsid w:val="006D7DD3"/>
    <w:rsid w:val="006E571D"/>
    <w:rsid w:val="006E5C54"/>
    <w:rsid w:val="006F5C41"/>
    <w:rsid w:val="006F7A40"/>
    <w:rsid w:val="007021CE"/>
    <w:rsid w:val="00706EB3"/>
    <w:rsid w:val="007256F3"/>
    <w:rsid w:val="0073436A"/>
    <w:rsid w:val="00751BD2"/>
    <w:rsid w:val="00764006"/>
    <w:rsid w:val="00765947"/>
    <w:rsid w:val="007734AE"/>
    <w:rsid w:val="007747D4"/>
    <w:rsid w:val="00785EE0"/>
    <w:rsid w:val="00795729"/>
    <w:rsid w:val="007B14AC"/>
    <w:rsid w:val="007B54CD"/>
    <w:rsid w:val="007C46C2"/>
    <w:rsid w:val="007D1264"/>
    <w:rsid w:val="007D1C3D"/>
    <w:rsid w:val="007D2EDE"/>
    <w:rsid w:val="007E1D80"/>
    <w:rsid w:val="007F0528"/>
    <w:rsid w:val="007F0B6C"/>
    <w:rsid w:val="008119AE"/>
    <w:rsid w:val="00812ECE"/>
    <w:rsid w:val="00827567"/>
    <w:rsid w:val="0083673C"/>
    <w:rsid w:val="00837AB2"/>
    <w:rsid w:val="00843AA5"/>
    <w:rsid w:val="008469A6"/>
    <w:rsid w:val="00850870"/>
    <w:rsid w:val="00861A47"/>
    <w:rsid w:val="008951DD"/>
    <w:rsid w:val="00895D2E"/>
    <w:rsid w:val="008B5B0E"/>
    <w:rsid w:val="008B5BD3"/>
    <w:rsid w:val="008D72E8"/>
    <w:rsid w:val="008E0554"/>
    <w:rsid w:val="008E326D"/>
    <w:rsid w:val="00903890"/>
    <w:rsid w:val="00906992"/>
    <w:rsid w:val="00907066"/>
    <w:rsid w:val="00907D3A"/>
    <w:rsid w:val="00931307"/>
    <w:rsid w:val="0094070A"/>
    <w:rsid w:val="00944BB9"/>
    <w:rsid w:val="00961354"/>
    <w:rsid w:val="0096252D"/>
    <w:rsid w:val="00970BE6"/>
    <w:rsid w:val="0097297A"/>
    <w:rsid w:val="00977EB9"/>
    <w:rsid w:val="009934C1"/>
    <w:rsid w:val="0099397B"/>
    <w:rsid w:val="009A07CF"/>
    <w:rsid w:val="009A6145"/>
    <w:rsid w:val="009B53C4"/>
    <w:rsid w:val="009C5EEB"/>
    <w:rsid w:val="009D4B65"/>
    <w:rsid w:val="009F091C"/>
    <w:rsid w:val="00A00396"/>
    <w:rsid w:val="00A07948"/>
    <w:rsid w:val="00A079DB"/>
    <w:rsid w:val="00A132C3"/>
    <w:rsid w:val="00A22BFA"/>
    <w:rsid w:val="00A240E3"/>
    <w:rsid w:val="00A35EC9"/>
    <w:rsid w:val="00A368CD"/>
    <w:rsid w:val="00A4026A"/>
    <w:rsid w:val="00A72360"/>
    <w:rsid w:val="00A76E73"/>
    <w:rsid w:val="00A92189"/>
    <w:rsid w:val="00A9765F"/>
    <w:rsid w:val="00A97903"/>
    <w:rsid w:val="00AA138E"/>
    <w:rsid w:val="00AA526B"/>
    <w:rsid w:val="00AB47C4"/>
    <w:rsid w:val="00AC703E"/>
    <w:rsid w:val="00AD72BA"/>
    <w:rsid w:val="00AE1FC5"/>
    <w:rsid w:val="00AE2C56"/>
    <w:rsid w:val="00AE54C0"/>
    <w:rsid w:val="00AF45C3"/>
    <w:rsid w:val="00AF4EDB"/>
    <w:rsid w:val="00B0230E"/>
    <w:rsid w:val="00B037B0"/>
    <w:rsid w:val="00B06064"/>
    <w:rsid w:val="00B13147"/>
    <w:rsid w:val="00B21D74"/>
    <w:rsid w:val="00B3227D"/>
    <w:rsid w:val="00B35483"/>
    <w:rsid w:val="00B45BD1"/>
    <w:rsid w:val="00B4780C"/>
    <w:rsid w:val="00B538F1"/>
    <w:rsid w:val="00B544B9"/>
    <w:rsid w:val="00B607A6"/>
    <w:rsid w:val="00B60DC2"/>
    <w:rsid w:val="00B61128"/>
    <w:rsid w:val="00B7033F"/>
    <w:rsid w:val="00B96C28"/>
    <w:rsid w:val="00BB34A1"/>
    <w:rsid w:val="00BD74C2"/>
    <w:rsid w:val="00BE0761"/>
    <w:rsid w:val="00BE15A1"/>
    <w:rsid w:val="00C00DCD"/>
    <w:rsid w:val="00C0175A"/>
    <w:rsid w:val="00C20D7F"/>
    <w:rsid w:val="00C37736"/>
    <w:rsid w:val="00C432EE"/>
    <w:rsid w:val="00C4536D"/>
    <w:rsid w:val="00C54588"/>
    <w:rsid w:val="00C55B79"/>
    <w:rsid w:val="00C6503F"/>
    <w:rsid w:val="00C91709"/>
    <w:rsid w:val="00CC15DB"/>
    <w:rsid w:val="00CC324F"/>
    <w:rsid w:val="00CD1698"/>
    <w:rsid w:val="00CE2A6E"/>
    <w:rsid w:val="00D00E7C"/>
    <w:rsid w:val="00D03B2E"/>
    <w:rsid w:val="00D04115"/>
    <w:rsid w:val="00D11D9F"/>
    <w:rsid w:val="00D21A84"/>
    <w:rsid w:val="00D315FF"/>
    <w:rsid w:val="00D41381"/>
    <w:rsid w:val="00D57C4F"/>
    <w:rsid w:val="00D62155"/>
    <w:rsid w:val="00D64F8D"/>
    <w:rsid w:val="00D87B95"/>
    <w:rsid w:val="00D9626E"/>
    <w:rsid w:val="00D967F4"/>
    <w:rsid w:val="00DA49CA"/>
    <w:rsid w:val="00DB3F64"/>
    <w:rsid w:val="00DC2F4A"/>
    <w:rsid w:val="00DC4E62"/>
    <w:rsid w:val="00DD11AD"/>
    <w:rsid w:val="00DF2217"/>
    <w:rsid w:val="00DF3677"/>
    <w:rsid w:val="00DF5271"/>
    <w:rsid w:val="00DF74FF"/>
    <w:rsid w:val="00E05B94"/>
    <w:rsid w:val="00E160A6"/>
    <w:rsid w:val="00E16B72"/>
    <w:rsid w:val="00E26EFF"/>
    <w:rsid w:val="00E307F8"/>
    <w:rsid w:val="00E322EE"/>
    <w:rsid w:val="00E34F72"/>
    <w:rsid w:val="00E41B1A"/>
    <w:rsid w:val="00E42711"/>
    <w:rsid w:val="00E51AF7"/>
    <w:rsid w:val="00E532ED"/>
    <w:rsid w:val="00E82F35"/>
    <w:rsid w:val="00E83E78"/>
    <w:rsid w:val="00E85A4A"/>
    <w:rsid w:val="00EA246A"/>
    <w:rsid w:val="00EA3720"/>
    <w:rsid w:val="00EC476A"/>
    <w:rsid w:val="00EC5FE8"/>
    <w:rsid w:val="00EC75E8"/>
    <w:rsid w:val="00ED06E0"/>
    <w:rsid w:val="00ED1CAE"/>
    <w:rsid w:val="00ED1F9F"/>
    <w:rsid w:val="00EE09DF"/>
    <w:rsid w:val="00EE7328"/>
    <w:rsid w:val="00EF26CB"/>
    <w:rsid w:val="00EF4A0C"/>
    <w:rsid w:val="00F07FE0"/>
    <w:rsid w:val="00F11EBB"/>
    <w:rsid w:val="00F21413"/>
    <w:rsid w:val="00F32B5C"/>
    <w:rsid w:val="00F36EBF"/>
    <w:rsid w:val="00F43476"/>
    <w:rsid w:val="00F4768E"/>
    <w:rsid w:val="00F65F9D"/>
    <w:rsid w:val="00F7599E"/>
    <w:rsid w:val="00F97CF2"/>
    <w:rsid w:val="00FA5939"/>
    <w:rsid w:val="00FC444C"/>
    <w:rsid w:val="00FE2657"/>
    <w:rsid w:val="00FE3C40"/>
    <w:rsid w:val="00FE42E0"/>
    <w:rsid w:val="00FE5A6B"/>
    <w:rsid w:val="00FF77E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79FFD"/>
  <w15:chartTrackingRefBased/>
  <w15:docId w15:val="{54A7FA51-EFDC-474E-82E8-7F77960AA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476"/>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624B"/>
    <w:rPr>
      <w:color w:val="0563C1" w:themeColor="hyperlink"/>
      <w:u w:val="single"/>
    </w:rPr>
  </w:style>
  <w:style w:type="paragraph" w:styleId="TOC1">
    <w:name w:val="toc 1"/>
    <w:basedOn w:val="Normal"/>
    <w:next w:val="Normal"/>
    <w:autoRedefine/>
    <w:uiPriority w:val="39"/>
    <w:unhideWhenUsed/>
    <w:rsid w:val="00B60DC2"/>
    <w:pPr>
      <w:spacing w:after="100"/>
    </w:pPr>
    <w:rPr>
      <w:rFonts w:eastAsiaTheme="minorHAnsi" w:cstheme="minorBidi"/>
      <w:b/>
      <w:sz w:val="28"/>
      <w:lang w:val="uk-UA" w:eastAsia="en-US"/>
    </w:rPr>
  </w:style>
  <w:style w:type="paragraph" w:styleId="TOC2">
    <w:name w:val="toc 2"/>
    <w:basedOn w:val="Normal"/>
    <w:next w:val="Normal"/>
    <w:autoRedefine/>
    <w:uiPriority w:val="39"/>
    <w:unhideWhenUsed/>
    <w:rsid w:val="00B60DC2"/>
    <w:pPr>
      <w:spacing w:after="100"/>
      <w:ind w:left="240"/>
    </w:pPr>
    <w:rPr>
      <w:rFonts w:eastAsiaTheme="minorHAnsi" w:cstheme="minorBidi"/>
      <w:sz w:val="28"/>
      <w:lang w:val="uk-UA" w:eastAsia="en-US"/>
    </w:rPr>
  </w:style>
  <w:style w:type="paragraph" w:styleId="ListParagraph">
    <w:name w:val="List Paragraph"/>
    <w:basedOn w:val="Normal"/>
    <w:uiPriority w:val="34"/>
    <w:qFormat/>
    <w:rsid w:val="00D11D9F"/>
    <w:pPr>
      <w:ind w:left="720"/>
      <w:contextualSpacing/>
    </w:pPr>
    <w:rPr>
      <w:rFonts w:asciiTheme="minorHAnsi" w:eastAsiaTheme="minorHAnsi" w:hAnsiTheme="minorHAnsi" w:cstheme="minorBidi"/>
      <w:lang w:val="uk-UA" w:eastAsia="en-US"/>
    </w:rPr>
  </w:style>
  <w:style w:type="paragraph" w:styleId="NormalWeb">
    <w:name w:val="Normal (Web)"/>
    <w:basedOn w:val="Normal"/>
    <w:uiPriority w:val="99"/>
    <w:semiHidden/>
    <w:unhideWhenUsed/>
    <w:rsid w:val="00B0230E"/>
    <w:pPr>
      <w:spacing w:before="100" w:beforeAutospacing="1" w:after="100" w:afterAutospacing="1"/>
    </w:pPr>
  </w:style>
  <w:style w:type="character" w:styleId="Strong">
    <w:name w:val="Strong"/>
    <w:basedOn w:val="DefaultParagraphFont"/>
    <w:uiPriority w:val="22"/>
    <w:qFormat/>
    <w:rsid w:val="00B0230E"/>
    <w:rPr>
      <w:b/>
      <w:bCs/>
    </w:rPr>
  </w:style>
  <w:style w:type="character" w:customStyle="1" w:styleId="apple-converted-space">
    <w:name w:val="apple-converted-space"/>
    <w:basedOn w:val="DefaultParagraphFont"/>
    <w:rsid w:val="00B0230E"/>
  </w:style>
  <w:style w:type="paragraph" w:styleId="Header">
    <w:name w:val="header"/>
    <w:basedOn w:val="Normal"/>
    <w:link w:val="HeaderChar"/>
    <w:uiPriority w:val="99"/>
    <w:unhideWhenUsed/>
    <w:rsid w:val="00391AC3"/>
    <w:pPr>
      <w:tabs>
        <w:tab w:val="center" w:pos="4513"/>
        <w:tab w:val="right" w:pos="9026"/>
      </w:tabs>
    </w:pPr>
    <w:rPr>
      <w:rFonts w:asciiTheme="minorHAnsi" w:eastAsiaTheme="minorHAnsi" w:hAnsiTheme="minorHAnsi" w:cstheme="minorBidi"/>
      <w:lang w:val="uk-UA" w:eastAsia="en-US"/>
    </w:rPr>
  </w:style>
  <w:style w:type="character" w:customStyle="1" w:styleId="HeaderChar">
    <w:name w:val="Header Char"/>
    <w:basedOn w:val="DefaultParagraphFont"/>
    <w:link w:val="Header"/>
    <w:uiPriority w:val="99"/>
    <w:rsid w:val="00391AC3"/>
    <w:rPr>
      <w:lang w:val="uk-UA"/>
    </w:rPr>
  </w:style>
  <w:style w:type="character" w:styleId="PageNumber">
    <w:name w:val="page number"/>
    <w:basedOn w:val="DefaultParagraphFont"/>
    <w:uiPriority w:val="99"/>
    <w:semiHidden/>
    <w:unhideWhenUsed/>
    <w:rsid w:val="00391AC3"/>
  </w:style>
  <w:style w:type="paragraph" w:styleId="Footer">
    <w:name w:val="footer"/>
    <w:basedOn w:val="Normal"/>
    <w:link w:val="FooterChar"/>
    <w:uiPriority w:val="99"/>
    <w:unhideWhenUsed/>
    <w:rsid w:val="007734AE"/>
    <w:pPr>
      <w:tabs>
        <w:tab w:val="center" w:pos="4513"/>
        <w:tab w:val="right" w:pos="9026"/>
      </w:tabs>
    </w:pPr>
    <w:rPr>
      <w:rFonts w:asciiTheme="minorHAnsi" w:eastAsiaTheme="minorHAnsi" w:hAnsiTheme="minorHAnsi" w:cstheme="minorBidi"/>
      <w:lang w:val="uk-UA" w:eastAsia="en-US"/>
    </w:rPr>
  </w:style>
  <w:style w:type="character" w:customStyle="1" w:styleId="FooterChar">
    <w:name w:val="Footer Char"/>
    <w:basedOn w:val="DefaultParagraphFont"/>
    <w:link w:val="Footer"/>
    <w:uiPriority w:val="99"/>
    <w:rsid w:val="007734AE"/>
    <w:rPr>
      <w:lang w:val="uk-UA"/>
    </w:rPr>
  </w:style>
  <w:style w:type="paragraph" w:styleId="Revision">
    <w:name w:val="Revision"/>
    <w:hidden/>
    <w:uiPriority w:val="99"/>
    <w:semiHidden/>
    <w:rsid w:val="00553466"/>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3845A5"/>
    <w:rPr>
      <w:color w:val="808080"/>
    </w:rPr>
  </w:style>
  <w:style w:type="character" w:styleId="UnresolvedMention">
    <w:name w:val="Unresolved Mention"/>
    <w:basedOn w:val="DefaultParagraphFont"/>
    <w:uiPriority w:val="99"/>
    <w:semiHidden/>
    <w:unhideWhenUsed/>
    <w:rsid w:val="00635E5D"/>
    <w:rPr>
      <w:color w:val="605E5C"/>
      <w:shd w:val="clear" w:color="auto" w:fill="E1DFDD"/>
    </w:rPr>
  </w:style>
  <w:style w:type="table" w:customStyle="1" w:styleId="TableGrid">
    <w:name w:val="TableGrid"/>
    <w:rsid w:val="00751BD2"/>
    <w:rPr>
      <w:rFonts w:eastAsiaTheme="minorEastAsia"/>
      <w:lang w:eastAsia="en-GB"/>
    </w:rPr>
    <w:tblPr>
      <w:tblCellMar>
        <w:top w:w="0" w:type="dxa"/>
        <w:left w:w="0" w:type="dxa"/>
        <w:bottom w:w="0" w:type="dxa"/>
        <w:right w:w="0" w:type="dxa"/>
      </w:tblCellMar>
    </w:tblPr>
  </w:style>
  <w:style w:type="table" w:styleId="TableGrid0">
    <w:name w:val="Table Grid"/>
    <w:basedOn w:val="TableNormal"/>
    <w:uiPriority w:val="39"/>
    <w:rsid w:val="00944B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407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96710">
      <w:bodyDiv w:val="1"/>
      <w:marLeft w:val="0"/>
      <w:marRight w:val="0"/>
      <w:marTop w:val="0"/>
      <w:marBottom w:val="0"/>
      <w:divBdr>
        <w:top w:val="none" w:sz="0" w:space="0" w:color="auto"/>
        <w:left w:val="none" w:sz="0" w:space="0" w:color="auto"/>
        <w:bottom w:val="none" w:sz="0" w:space="0" w:color="auto"/>
        <w:right w:val="none" w:sz="0" w:space="0" w:color="auto"/>
      </w:divBdr>
      <w:divsChild>
        <w:div w:id="1586961824">
          <w:marLeft w:val="0"/>
          <w:marRight w:val="0"/>
          <w:marTop w:val="0"/>
          <w:marBottom w:val="0"/>
          <w:divBdr>
            <w:top w:val="none" w:sz="0" w:space="0" w:color="auto"/>
            <w:left w:val="none" w:sz="0" w:space="0" w:color="auto"/>
            <w:bottom w:val="none" w:sz="0" w:space="0" w:color="auto"/>
            <w:right w:val="none" w:sz="0" w:space="0" w:color="auto"/>
          </w:divBdr>
          <w:divsChild>
            <w:div w:id="1990133019">
              <w:marLeft w:val="0"/>
              <w:marRight w:val="0"/>
              <w:marTop w:val="0"/>
              <w:marBottom w:val="0"/>
              <w:divBdr>
                <w:top w:val="none" w:sz="0" w:space="0" w:color="auto"/>
                <w:left w:val="none" w:sz="0" w:space="0" w:color="auto"/>
                <w:bottom w:val="none" w:sz="0" w:space="0" w:color="auto"/>
                <w:right w:val="none" w:sz="0" w:space="0" w:color="auto"/>
              </w:divBdr>
              <w:divsChild>
                <w:div w:id="2023503982">
                  <w:marLeft w:val="0"/>
                  <w:marRight w:val="0"/>
                  <w:marTop w:val="0"/>
                  <w:marBottom w:val="0"/>
                  <w:divBdr>
                    <w:top w:val="none" w:sz="0" w:space="0" w:color="auto"/>
                    <w:left w:val="none" w:sz="0" w:space="0" w:color="auto"/>
                    <w:bottom w:val="none" w:sz="0" w:space="0" w:color="auto"/>
                    <w:right w:val="none" w:sz="0" w:space="0" w:color="auto"/>
                  </w:divBdr>
                  <w:divsChild>
                    <w:div w:id="120089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121584">
      <w:bodyDiv w:val="1"/>
      <w:marLeft w:val="0"/>
      <w:marRight w:val="0"/>
      <w:marTop w:val="0"/>
      <w:marBottom w:val="0"/>
      <w:divBdr>
        <w:top w:val="none" w:sz="0" w:space="0" w:color="auto"/>
        <w:left w:val="none" w:sz="0" w:space="0" w:color="auto"/>
        <w:bottom w:val="none" w:sz="0" w:space="0" w:color="auto"/>
        <w:right w:val="none" w:sz="0" w:space="0" w:color="auto"/>
      </w:divBdr>
    </w:div>
    <w:div w:id="357975639">
      <w:bodyDiv w:val="1"/>
      <w:marLeft w:val="0"/>
      <w:marRight w:val="0"/>
      <w:marTop w:val="0"/>
      <w:marBottom w:val="0"/>
      <w:divBdr>
        <w:top w:val="none" w:sz="0" w:space="0" w:color="auto"/>
        <w:left w:val="none" w:sz="0" w:space="0" w:color="auto"/>
        <w:bottom w:val="none" w:sz="0" w:space="0" w:color="auto"/>
        <w:right w:val="none" w:sz="0" w:space="0" w:color="auto"/>
      </w:divBdr>
    </w:div>
    <w:div w:id="366226160">
      <w:bodyDiv w:val="1"/>
      <w:marLeft w:val="0"/>
      <w:marRight w:val="0"/>
      <w:marTop w:val="0"/>
      <w:marBottom w:val="0"/>
      <w:divBdr>
        <w:top w:val="none" w:sz="0" w:space="0" w:color="auto"/>
        <w:left w:val="none" w:sz="0" w:space="0" w:color="auto"/>
        <w:bottom w:val="none" w:sz="0" w:space="0" w:color="auto"/>
        <w:right w:val="none" w:sz="0" w:space="0" w:color="auto"/>
      </w:divBdr>
      <w:divsChild>
        <w:div w:id="963392443">
          <w:marLeft w:val="0"/>
          <w:marRight w:val="0"/>
          <w:marTop w:val="0"/>
          <w:marBottom w:val="0"/>
          <w:divBdr>
            <w:top w:val="none" w:sz="0" w:space="0" w:color="auto"/>
            <w:left w:val="none" w:sz="0" w:space="0" w:color="auto"/>
            <w:bottom w:val="none" w:sz="0" w:space="0" w:color="auto"/>
            <w:right w:val="none" w:sz="0" w:space="0" w:color="auto"/>
          </w:divBdr>
          <w:divsChild>
            <w:div w:id="1048721077">
              <w:marLeft w:val="0"/>
              <w:marRight w:val="0"/>
              <w:marTop w:val="0"/>
              <w:marBottom w:val="0"/>
              <w:divBdr>
                <w:top w:val="none" w:sz="0" w:space="0" w:color="auto"/>
                <w:left w:val="none" w:sz="0" w:space="0" w:color="auto"/>
                <w:bottom w:val="none" w:sz="0" w:space="0" w:color="auto"/>
                <w:right w:val="none" w:sz="0" w:space="0" w:color="auto"/>
              </w:divBdr>
              <w:divsChild>
                <w:div w:id="2043818267">
                  <w:marLeft w:val="0"/>
                  <w:marRight w:val="0"/>
                  <w:marTop w:val="0"/>
                  <w:marBottom w:val="0"/>
                  <w:divBdr>
                    <w:top w:val="none" w:sz="0" w:space="0" w:color="auto"/>
                    <w:left w:val="none" w:sz="0" w:space="0" w:color="auto"/>
                    <w:bottom w:val="none" w:sz="0" w:space="0" w:color="auto"/>
                    <w:right w:val="none" w:sz="0" w:space="0" w:color="auto"/>
                  </w:divBdr>
                </w:div>
                <w:div w:id="1905530912">
                  <w:marLeft w:val="0"/>
                  <w:marRight w:val="0"/>
                  <w:marTop w:val="0"/>
                  <w:marBottom w:val="0"/>
                  <w:divBdr>
                    <w:top w:val="none" w:sz="0" w:space="0" w:color="auto"/>
                    <w:left w:val="none" w:sz="0" w:space="0" w:color="auto"/>
                    <w:bottom w:val="none" w:sz="0" w:space="0" w:color="auto"/>
                    <w:right w:val="none" w:sz="0" w:space="0" w:color="auto"/>
                  </w:divBdr>
                </w:div>
                <w:div w:id="264263975">
                  <w:marLeft w:val="0"/>
                  <w:marRight w:val="0"/>
                  <w:marTop w:val="0"/>
                  <w:marBottom w:val="0"/>
                  <w:divBdr>
                    <w:top w:val="none" w:sz="0" w:space="0" w:color="auto"/>
                    <w:left w:val="none" w:sz="0" w:space="0" w:color="auto"/>
                    <w:bottom w:val="none" w:sz="0" w:space="0" w:color="auto"/>
                    <w:right w:val="none" w:sz="0" w:space="0" w:color="auto"/>
                  </w:divBdr>
                </w:div>
                <w:div w:id="1147360961">
                  <w:marLeft w:val="0"/>
                  <w:marRight w:val="0"/>
                  <w:marTop w:val="0"/>
                  <w:marBottom w:val="0"/>
                  <w:divBdr>
                    <w:top w:val="none" w:sz="0" w:space="0" w:color="auto"/>
                    <w:left w:val="none" w:sz="0" w:space="0" w:color="auto"/>
                    <w:bottom w:val="none" w:sz="0" w:space="0" w:color="auto"/>
                    <w:right w:val="none" w:sz="0" w:space="0" w:color="auto"/>
                  </w:divBdr>
                </w:div>
              </w:divsChild>
            </w:div>
            <w:div w:id="262299169">
              <w:marLeft w:val="0"/>
              <w:marRight w:val="0"/>
              <w:marTop w:val="0"/>
              <w:marBottom w:val="0"/>
              <w:divBdr>
                <w:top w:val="none" w:sz="0" w:space="0" w:color="auto"/>
                <w:left w:val="none" w:sz="0" w:space="0" w:color="auto"/>
                <w:bottom w:val="none" w:sz="0" w:space="0" w:color="auto"/>
                <w:right w:val="none" w:sz="0" w:space="0" w:color="auto"/>
              </w:divBdr>
              <w:divsChild>
                <w:div w:id="1180851797">
                  <w:marLeft w:val="0"/>
                  <w:marRight w:val="0"/>
                  <w:marTop w:val="0"/>
                  <w:marBottom w:val="0"/>
                  <w:divBdr>
                    <w:top w:val="none" w:sz="0" w:space="0" w:color="auto"/>
                    <w:left w:val="none" w:sz="0" w:space="0" w:color="auto"/>
                    <w:bottom w:val="none" w:sz="0" w:space="0" w:color="auto"/>
                    <w:right w:val="none" w:sz="0" w:space="0" w:color="auto"/>
                  </w:divBdr>
                </w:div>
              </w:divsChild>
            </w:div>
            <w:div w:id="1402214492">
              <w:marLeft w:val="0"/>
              <w:marRight w:val="0"/>
              <w:marTop w:val="0"/>
              <w:marBottom w:val="0"/>
              <w:divBdr>
                <w:top w:val="none" w:sz="0" w:space="0" w:color="auto"/>
                <w:left w:val="none" w:sz="0" w:space="0" w:color="auto"/>
                <w:bottom w:val="none" w:sz="0" w:space="0" w:color="auto"/>
                <w:right w:val="none" w:sz="0" w:space="0" w:color="auto"/>
              </w:divBdr>
              <w:divsChild>
                <w:div w:id="1169638041">
                  <w:marLeft w:val="0"/>
                  <w:marRight w:val="0"/>
                  <w:marTop w:val="0"/>
                  <w:marBottom w:val="0"/>
                  <w:divBdr>
                    <w:top w:val="none" w:sz="0" w:space="0" w:color="auto"/>
                    <w:left w:val="none" w:sz="0" w:space="0" w:color="auto"/>
                    <w:bottom w:val="none" w:sz="0" w:space="0" w:color="auto"/>
                    <w:right w:val="none" w:sz="0" w:space="0" w:color="auto"/>
                  </w:divBdr>
                </w:div>
                <w:div w:id="35587218">
                  <w:marLeft w:val="0"/>
                  <w:marRight w:val="0"/>
                  <w:marTop w:val="0"/>
                  <w:marBottom w:val="0"/>
                  <w:divBdr>
                    <w:top w:val="none" w:sz="0" w:space="0" w:color="auto"/>
                    <w:left w:val="none" w:sz="0" w:space="0" w:color="auto"/>
                    <w:bottom w:val="none" w:sz="0" w:space="0" w:color="auto"/>
                    <w:right w:val="none" w:sz="0" w:space="0" w:color="auto"/>
                  </w:divBdr>
                </w:div>
              </w:divsChild>
            </w:div>
            <w:div w:id="407460144">
              <w:marLeft w:val="0"/>
              <w:marRight w:val="0"/>
              <w:marTop w:val="0"/>
              <w:marBottom w:val="0"/>
              <w:divBdr>
                <w:top w:val="none" w:sz="0" w:space="0" w:color="auto"/>
                <w:left w:val="none" w:sz="0" w:space="0" w:color="auto"/>
                <w:bottom w:val="none" w:sz="0" w:space="0" w:color="auto"/>
                <w:right w:val="none" w:sz="0" w:space="0" w:color="auto"/>
              </w:divBdr>
              <w:divsChild>
                <w:div w:id="856120010">
                  <w:marLeft w:val="0"/>
                  <w:marRight w:val="0"/>
                  <w:marTop w:val="0"/>
                  <w:marBottom w:val="0"/>
                  <w:divBdr>
                    <w:top w:val="none" w:sz="0" w:space="0" w:color="auto"/>
                    <w:left w:val="none" w:sz="0" w:space="0" w:color="auto"/>
                    <w:bottom w:val="none" w:sz="0" w:space="0" w:color="auto"/>
                    <w:right w:val="none" w:sz="0" w:space="0" w:color="auto"/>
                  </w:divBdr>
                </w:div>
              </w:divsChild>
            </w:div>
            <w:div w:id="152650525">
              <w:marLeft w:val="0"/>
              <w:marRight w:val="0"/>
              <w:marTop w:val="0"/>
              <w:marBottom w:val="0"/>
              <w:divBdr>
                <w:top w:val="none" w:sz="0" w:space="0" w:color="auto"/>
                <w:left w:val="none" w:sz="0" w:space="0" w:color="auto"/>
                <w:bottom w:val="none" w:sz="0" w:space="0" w:color="auto"/>
                <w:right w:val="none" w:sz="0" w:space="0" w:color="auto"/>
              </w:divBdr>
              <w:divsChild>
                <w:div w:id="786587193">
                  <w:marLeft w:val="0"/>
                  <w:marRight w:val="0"/>
                  <w:marTop w:val="0"/>
                  <w:marBottom w:val="0"/>
                  <w:divBdr>
                    <w:top w:val="none" w:sz="0" w:space="0" w:color="auto"/>
                    <w:left w:val="none" w:sz="0" w:space="0" w:color="auto"/>
                    <w:bottom w:val="none" w:sz="0" w:space="0" w:color="auto"/>
                    <w:right w:val="none" w:sz="0" w:space="0" w:color="auto"/>
                  </w:divBdr>
                </w:div>
                <w:div w:id="130777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569928">
      <w:bodyDiv w:val="1"/>
      <w:marLeft w:val="0"/>
      <w:marRight w:val="0"/>
      <w:marTop w:val="0"/>
      <w:marBottom w:val="0"/>
      <w:divBdr>
        <w:top w:val="none" w:sz="0" w:space="0" w:color="auto"/>
        <w:left w:val="none" w:sz="0" w:space="0" w:color="auto"/>
        <w:bottom w:val="none" w:sz="0" w:space="0" w:color="auto"/>
        <w:right w:val="none" w:sz="0" w:space="0" w:color="auto"/>
      </w:divBdr>
      <w:divsChild>
        <w:div w:id="886911000">
          <w:marLeft w:val="0"/>
          <w:marRight w:val="0"/>
          <w:marTop w:val="0"/>
          <w:marBottom w:val="0"/>
          <w:divBdr>
            <w:top w:val="none" w:sz="0" w:space="0" w:color="auto"/>
            <w:left w:val="none" w:sz="0" w:space="0" w:color="auto"/>
            <w:bottom w:val="none" w:sz="0" w:space="0" w:color="auto"/>
            <w:right w:val="none" w:sz="0" w:space="0" w:color="auto"/>
          </w:divBdr>
          <w:divsChild>
            <w:div w:id="1763404707">
              <w:marLeft w:val="0"/>
              <w:marRight w:val="0"/>
              <w:marTop w:val="0"/>
              <w:marBottom w:val="0"/>
              <w:divBdr>
                <w:top w:val="none" w:sz="0" w:space="0" w:color="auto"/>
                <w:left w:val="none" w:sz="0" w:space="0" w:color="auto"/>
                <w:bottom w:val="none" w:sz="0" w:space="0" w:color="auto"/>
                <w:right w:val="none" w:sz="0" w:space="0" w:color="auto"/>
              </w:divBdr>
              <w:divsChild>
                <w:div w:id="79255848">
                  <w:marLeft w:val="0"/>
                  <w:marRight w:val="0"/>
                  <w:marTop w:val="0"/>
                  <w:marBottom w:val="0"/>
                  <w:divBdr>
                    <w:top w:val="none" w:sz="0" w:space="0" w:color="auto"/>
                    <w:left w:val="none" w:sz="0" w:space="0" w:color="auto"/>
                    <w:bottom w:val="none" w:sz="0" w:space="0" w:color="auto"/>
                    <w:right w:val="none" w:sz="0" w:space="0" w:color="auto"/>
                  </w:divBdr>
                </w:div>
              </w:divsChild>
            </w:div>
            <w:div w:id="916524388">
              <w:marLeft w:val="0"/>
              <w:marRight w:val="0"/>
              <w:marTop w:val="0"/>
              <w:marBottom w:val="0"/>
              <w:divBdr>
                <w:top w:val="none" w:sz="0" w:space="0" w:color="auto"/>
                <w:left w:val="none" w:sz="0" w:space="0" w:color="auto"/>
                <w:bottom w:val="none" w:sz="0" w:space="0" w:color="auto"/>
                <w:right w:val="none" w:sz="0" w:space="0" w:color="auto"/>
              </w:divBdr>
              <w:divsChild>
                <w:div w:id="860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412430">
      <w:bodyDiv w:val="1"/>
      <w:marLeft w:val="0"/>
      <w:marRight w:val="0"/>
      <w:marTop w:val="0"/>
      <w:marBottom w:val="0"/>
      <w:divBdr>
        <w:top w:val="none" w:sz="0" w:space="0" w:color="auto"/>
        <w:left w:val="none" w:sz="0" w:space="0" w:color="auto"/>
        <w:bottom w:val="none" w:sz="0" w:space="0" w:color="auto"/>
        <w:right w:val="none" w:sz="0" w:space="0" w:color="auto"/>
      </w:divBdr>
      <w:divsChild>
        <w:div w:id="1306088258">
          <w:marLeft w:val="0"/>
          <w:marRight w:val="0"/>
          <w:marTop w:val="0"/>
          <w:marBottom w:val="0"/>
          <w:divBdr>
            <w:top w:val="none" w:sz="0" w:space="0" w:color="auto"/>
            <w:left w:val="none" w:sz="0" w:space="0" w:color="auto"/>
            <w:bottom w:val="none" w:sz="0" w:space="0" w:color="auto"/>
            <w:right w:val="none" w:sz="0" w:space="0" w:color="auto"/>
          </w:divBdr>
          <w:divsChild>
            <w:div w:id="1806190882">
              <w:marLeft w:val="0"/>
              <w:marRight w:val="0"/>
              <w:marTop w:val="0"/>
              <w:marBottom w:val="0"/>
              <w:divBdr>
                <w:top w:val="none" w:sz="0" w:space="0" w:color="auto"/>
                <w:left w:val="none" w:sz="0" w:space="0" w:color="auto"/>
                <w:bottom w:val="none" w:sz="0" w:space="0" w:color="auto"/>
                <w:right w:val="none" w:sz="0" w:space="0" w:color="auto"/>
              </w:divBdr>
              <w:divsChild>
                <w:div w:id="211701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661872">
      <w:bodyDiv w:val="1"/>
      <w:marLeft w:val="0"/>
      <w:marRight w:val="0"/>
      <w:marTop w:val="0"/>
      <w:marBottom w:val="0"/>
      <w:divBdr>
        <w:top w:val="none" w:sz="0" w:space="0" w:color="auto"/>
        <w:left w:val="none" w:sz="0" w:space="0" w:color="auto"/>
        <w:bottom w:val="none" w:sz="0" w:space="0" w:color="auto"/>
        <w:right w:val="none" w:sz="0" w:space="0" w:color="auto"/>
      </w:divBdr>
      <w:divsChild>
        <w:div w:id="312300557">
          <w:marLeft w:val="0"/>
          <w:marRight w:val="0"/>
          <w:marTop w:val="0"/>
          <w:marBottom w:val="0"/>
          <w:divBdr>
            <w:top w:val="none" w:sz="0" w:space="0" w:color="auto"/>
            <w:left w:val="none" w:sz="0" w:space="0" w:color="auto"/>
            <w:bottom w:val="none" w:sz="0" w:space="0" w:color="auto"/>
            <w:right w:val="none" w:sz="0" w:space="0" w:color="auto"/>
          </w:divBdr>
          <w:divsChild>
            <w:div w:id="1575050340">
              <w:marLeft w:val="0"/>
              <w:marRight w:val="0"/>
              <w:marTop w:val="0"/>
              <w:marBottom w:val="0"/>
              <w:divBdr>
                <w:top w:val="none" w:sz="0" w:space="0" w:color="auto"/>
                <w:left w:val="none" w:sz="0" w:space="0" w:color="auto"/>
                <w:bottom w:val="none" w:sz="0" w:space="0" w:color="auto"/>
                <w:right w:val="none" w:sz="0" w:space="0" w:color="auto"/>
              </w:divBdr>
              <w:divsChild>
                <w:div w:id="146153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4974">
          <w:marLeft w:val="0"/>
          <w:marRight w:val="0"/>
          <w:marTop w:val="0"/>
          <w:marBottom w:val="0"/>
          <w:divBdr>
            <w:top w:val="none" w:sz="0" w:space="0" w:color="auto"/>
            <w:left w:val="none" w:sz="0" w:space="0" w:color="auto"/>
            <w:bottom w:val="none" w:sz="0" w:space="0" w:color="auto"/>
            <w:right w:val="none" w:sz="0" w:space="0" w:color="auto"/>
          </w:divBdr>
          <w:divsChild>
            <w:div w:id="1220290150">
              <w:marLeft w:val="0"/>
              <w:marRight w:val="0"/>
              <w:marTop w:val="0"/>
              <w:marBottom w:val="0"/>
              <w:divBdr>
                <w:top w:val="none" w:sz="0" w:space="0" w:color="auto"/>
                <w:left w:val="none" w:sz="0" w:space="0" w:color="auto"/>
                <w:bottom w:val="none" w:sz="0" w:space="0" w:color="auto"/>
                <w:right w:val="none" w:sz="0" w:space="0" w:color="auto"/>
              </w:divBdr>
              <w:divsChild>
                <w:div w:id="41598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869273">
      <w:bodyDiv w:val="1"/>
      <w:marLeft w:val="0"/>
      <w:marRight w:val="0"/>
      <w:marTop w:val="0"/>
      <w:marBottom w:val="0"/>
      <w:divBdr>
        <w:top w:val="none" w:sz="0" w:space="0" w:color="auto"/>
        <w:left w:val="none" w:sz="0" w:space="0" w:color="auto"/>
        <w:bottom w:val="none" w:sz="0" w:space="0" w:color="auto"/>
        <w:right w:val="none" w:sz="0" w:space="0" w:color="auto"/>
      </w:divBdr>
    </w:div>
    <w:div w:id="979069567">
      <w:bodyDiv w:val="1"/>
      <w:marLeft w:val="0"/>
      <w:marRight w:val="0"/>
      <w:marTop w:val="0"/>
      <w:marBottom w:val="0"/>
      <w:divBdr>
        <w:top w:val="none" w:sz="0" w:space="0" w:color="auto"/>
        <w:left w:val="none" w:sz="0" w:space="0" w:color="auto"/>
        <w:bottom w:val="none" w:sz="0" w:space="0" w:color="auto"/>
        <w:right w:val="none" w:sz="0" w:space="0" w:color="auto"/>
      </w:divBdr>
    </w:div>
    <w:div w:id="1263803740">
      <w:bodyDiv w:val="1"/>
      <w:marLeft w:val="0"/>
      <w:marRight w:val="0"/>
      <w:marTop w:val="0"/>
      <w:marBottom w:val="0"/>
      <w:divBdr>
        <w:top w:val="none" w:sz="0" w:space="0" w:color="auto"/>
        <w:left w:val="none" w:sz="0" w:space="0" w:color="auto"/>
        <w:bottom w:val="none" w:sz="0" w:space="0" w:color="auto"/>
        <w:right w:val="none" w:sz="0" w:space="0" w:color="auto"/>
      </w:divBdr>
    </w:div>
    <w:div w:id="1476754579">
      <w:bodyDiv w:val="1"/>
      <w:marLeft w:val="0"/>
      <w:marRight w:val="0"/>
      <w:marTop w:val="0"/>
      <w:marBottom w:val="0"/>
      <w:divBdr>
        <w:top w:val="none" w:sz="0" w:space="0" w:color="auto"/>
        <w:left w:val="none" w:sz="0" w:space="0" w:color="auto"/>
        <w:bottom w:val="none" w:sz="0" w:space="0" w:color="auto"/>
        <w:right w:val="none" w:sz="0" w:space="0" w:color="auto"/>
      </w:divBdr>
      <w:divsChild>
        <w:div w:id="1539004541">
          <w:marLeft w:val="0"/>
          <w:marRight w:val="0"/>
          <w:marTop w:val="0"/>
          <w:marBottom w:val="0"/>
          <w:divBdr>
            <w:top w:val="none" w:sz="0" w:space="0" w:color="auto"/>
            <w:left w:val="none" w:sz="0" w:space="0" w:color="auto"/>
            <w:bottom w:val="none" w:sz="0" w:space="0" w:color="auto"/>
            <w:right w:val="none" w:sz="0" w:space="0" w:color="auto"/>
          </w:divBdr>
          <w:divsChild>
            <w:div w:id="488058298">
              <w:marLeft w:val="0"/>
              <w:marRight w:val="0"/>
              <w:marTop w:val="0"/>
              <w:marBottom w:val="0"/>
              <w:divBdr>
                <w:top w:val="none" w:sz="0" w:space="0" w:color="auto"/>
                <w:left w:val="none" w:sz="0" w:space="0" w:color="auto"/>
                <w:bottom w:val="none" w:sz="0" w:space="0" w:color="auto"/>
                <w:right w:val="none" w:sz="0" w:space="0" w:color="auto"/>
              </w:divBdr>
              <w:divsChild>
                <w:div w:id="173843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357599">
      <w:bodyDiv w:val="1"/>
      <w:marLeft w:val="0"/>
      <w:marRight w:val="0"/>
      <w:marTop w:val="0"/>
      <w:marBottom w:val="0"/>
      <w:divBdr>
        <w:top w:val="none" w:sz="0" w:space="0" w:color="auto"/>
        <w:left w:val="none" w:sz="0" w:space="0" w:color="auto"/>
        <w:bottom w:val="none" w:sz="0" w:space="0" w:color="auto"/>
        <w:right w:val="none" w:sz="0" w:space="0" w:color="auto"/>
      </w:divBdr>
    </w:div>
    <w:div w:id="1686861309">
      <w:bodyDiv w:val="1"/>
      <w:marLeft w:val="0"/>
      <w:marRight w:val="0"/>
      <w:marTop w:val="0"/>
      <w:marBottom w:val="0"/>
      <w:divBdr>
        <w:top w:val="none" w:sz="0" w:space="0" w:color="auto"/>
        <w:left w:val="none" w:sz="0" w:space="0" w:color="auto"/>
        <w:bottom w:val="none" w:sz="0" w:space="0" w:color="auto"/>
        <w:right w:val="none" w:sz="0" w:space="0" w:color="auto"/>
      </w:divBdr>
      <w:divsChild>
        <w:div w:id="500775469">
          <w:marLeft w:val="0"/>
          <w:marRight w:val="0"/>
          <w:marTop w:val="0"/>
          <w:marBottom w:val="0"/>
          <w:divBdr>
            <w:top w:val="none" w:sz="0" w:space="0" w:color="auto"/>
            <w:left w:val="none" w:sz="0" w:space="0" w:color="auto"/>
            <w:bottom w:val="none" w:sz="0" w:space="0" w:color="auto"/>
            <w:right w:val="none" w:sz="0" w:space="0" w:color="auto"/>
          </w:divBdr>
        </w:div>
      </w:divsChild>
    </w:div>
    <w:div w:id="1777167264">
      <w:bodyDiv w:val="1"/>
      <w:marLeft w:val="0"/>
      <w:marRight w:val="0"/>
      <w:marTop w:val="0"/>
      <w:marBottom w:val="0"/>
      <w:divBdr>
        <w:top w:val="none" w:sz="0" w:space="0" w:color="auto"/>
        <w:left w:val="none" w:sz="0" w:space="0" w:color="auto"/>
        <w:bottom w:val="none" w:sz="0" w:space="0" w:color="auto"/>
        <w:right w:val="none" w:sz="0" w:space="0" w:color="auto"/>
      </w:divBdr>
    </w:div>
    <w:div w:id="1969044169">
      <w:bodyDiv w:val="1"/>
      <w:marLeft w:val="0"/>
      <w:marRight w:val="0"/>
      <w:marTop w:val="0"/>
      <w:marBottom w:val="0"/>
      <w:divBdr>
        <w:top w:val="none" w:sz="0" w:space="0" w:color="auto"/>
        <w:left w:val="none" w:sz="0" w:space="0" w:color="auto"/>
        <w:bottom w:val="none" w:sz="0" w:space="0" w:color="auto"/>
        <w:right w:val="none" w:sz="0" w:space="0" w:color="auto"/>
      </w:divBdr>
    </w:div>
    <w:div w:id="2007125811">
      <w:bodyDiv w:val="1"/>
      <w:marLeft w:val="0"/>
      <w:marRight w:val="0"/>
      <w:marTop w:val="0"/>
      <w:marBottom w:val="0"/>
      <w:divBdr>
        <w:top w:val="none" w:sz="0" w:space="0" w:color="auto"/>
        <w:left w:val="none" w:sz="0" w:space="0" w:color="auto"/>
        <w:bottom w:val="none" w:sz="0" w:space="0" w:color="auto"/>
        <w:right w:val="none" w:sz="0" w:space="0" w:color="auto"/>
      </w:divBdr>
      <w:divsChild>
        <w:div w:id="1520971969">
          <w:marLeft w:val="0"/>
          <w:marRight w:val="0"/>
          <w:marTop w:val="0"/>
          <w:marBottom w:val="0"/>
          <w:divBdr>
            <w:top w:val="none" w:sz="0" w:space="0" w:color="auto"/>
            <w:left w:val="none" w:sz="0" w:space="0" w:color="auto"/>
            <w:bottom w:val="none" w:sz="0" w:space="0" w:color="auto"/>
            <w:right w:val="none" w:sz="0" w:space="0" w:color="auto"/>
          </w:divBdr>
          <w:divsChild>
            <w:div w:id="610550392">
              <w:marLeft w:val="0"/>
              <w:marRight w:val="0"/>
              <w:marTop w:val="0"/>
              <w:marBottom w:val="0"/>
              <w:divBdr>
                <w:top w:val="none" w:sz="0" w:space="0" w:color="auto"/>
                <w:left w:val="none" w:sz="0" w:space="0" w:color="auto"/>
                <w:bottom w:val="none" w:sz="0" w:space="0" w:color="auto"/>
                <w:right w:val="none" w:sz="0" w:space="0" w:color="auto"/>
              </w:divBdr>
              <w:divsChild>
                <w:div w:id="1701932967">
                  <w:marLeft w:val="0"/>
                  <w:marRight w:val="0"/>
                  <w:marTop w:val="0"/>
                  <w:marBottom w:val="0"/>
                  <w:divBdr>
                    <w:top w:val="none" w:sz="0" w:space="0" w:color="auto"/>
                    <w:left w:val="none" w:sz="0" w:space="0" w:color="auto"/>
                    <w:bottom w:val="none" w:sz="0" w:space="0" w:color="auto"/>
                    <w:right w:val="none" w:sz="0" w:space="0" w:color="auto"/>
                  </w:divBdr>
                </w:div>
                <w:div w:id="2049144258">
                  <w:marLeft w:val="0"/>
                  <w:marRight w:val="0"/>
                  <w:marTop w:val="0"/>
                  <w:marBottom w:val="0"/>
                  <w:divBdr>
                    <w:top w:val="none" w:sz="0" w:space="0" w:color="auto"/>
                    <w:left w:val="none" w:sz="0" w:space="0" w:color="auto"/>
                    <w:bottom w:val="none" w:sz="0" w:space="0" w:color="auto"/>
                    <w:right w:val="none" w:sz="0" w:space="0" w:color="auto"/>
                  </w:divBdr>
                </w:div>
                <w:div w:id="1313832111">
                  <w:marLeft w:val="0"/>
                  <w:marRight w:val="0"/>
                  <w:marTop w:val="0"/>
                  <w:marBottom w:val="0"/>
                  <w:divBdr>
                    <w:top w:val="none" w:sz="0" w:space="0" w:color="auto"/>
                    <w:left w:val="none" w:sz="0" w:space="0" w:color="auto"/>
                    <w:bottom w:val="none" w:sz="0" w:space="0" w:color="auto"/>
                    <w:right w:val="none" w:sz="0" w:space="0" w:color="auto"/>
                  </w:divBdr>
                </w:div>
                <w:div w:id="1642735139">
                  <w:marLeft w:val="0"/>
                  <w:marRight w:val="0"/>
                  <w:marTop w:val="0"/>
                  <w:marBottom w:val="0"/>
                  <w:divBdr>
                    <w:top w:val="none" w:sz="0" w:space="0" w:color="auto"/>
                    <w:left w:val="none" w:sz="0" w:space="0" w:color="auto"/>
                    <w:bottom w:val="none" w:sz="0" w:space="0" w:color="auto"/>
                    <w:right w:val="none" w:sz="0" w:space="0" w:color="auto"/>
                  </w:divBdr>
                </w:div>
              </w:divsChild>
            </w:div>
            <w:div w:id="791361365">
              <w:marLeft w:val="0"/>
              <w:marRight w:val="0"/>
              <w:marTop w:val="0"/>
              <w:marBottom w:val="0"/>
              <w:divBdr>
                <w:top w:val="none" w:sz="0" w:space="0" w:color="auto"/>
                <w:left w:val="none" w:sz="0" w:space="0" w:color="auto"/>
                <w:bottom w:val="none" w:sz="0" w:space="0" w:color="auto"/>
                <w:right w:val="none" w:sz="0" w:space="0" w:color="auto"/>
              </w:divBdr>
              <w:divsChild>
                <w:div w:id="252860073">
                  <w:marLeft w:val="0"/>
                  <w:marRight w:val="0"/>
                  <w:marTop w:val="0"/>
                  <w:marBottom w:val="0"/>
                  <w:divBdr>
                    <w:top w:val="none" w:sz="0" w:space="0" w:color="auto"/>
                    <w:left w:val="none" w:sz="0" w:space="0" w:color="auto"/>
                    <w:bottom w:val="none" w:sz="0" w:space="0" w:color="auto"/>
                    <w:right w:val="none" w:sz="0" w:space="0" w:color="auto"/>
                  </w:divBdr>
                </w:div>
              </w:divsChild>
            </w:div>
            <w:div w:id="479421983">
              <w:marLeft w:val="0"/>
              <w:marRight w:val="0"/>
              <w:marTop w:val="0"/>
              <w:marBottom w:val="0"/>
              <w:divBdr>
                <w:top w:val="none" w:sz="0" w:space="0" w:color="auto"/>
                <w:left w:val="none" w:sz="0" w:space="0" w:color="auto"/>
                <w:bottom w:val="none" w:sz="0" w:space="0" w:color="auto"/>
                <w:right w:val="none" w:sz="0" w:space="0" w:color="auto"/>
              </w:divBdr>
              <w:divsChild>
                <w:div w:id="1490823028">
                  <w:marLeft w:val="0"/>
                  <w:marRight w:val="0"/>
                  <w:marTop w:val="0"/>
                  <w:marBottom w:val="0"/>
                  <w:divBdr>
                    <w:top w:val="none" w:sz="0" w:space="0" w:color="auto"/>
                    <w:left w:val="none" w:sz="0" w:space="0" w:color="auto"/>
                    <w:bottom w:val="none" w:sz="0" w:space="0" w:color="auto"/>
                    <w:right w:val="none" w:sz="0" w:space="0" w:color="auto"/>
                  </w:divBdr>
                </w:div>
                <w:div w:id="446238088">
                  <w:marLeft w:val="0"/>
                  <w:marRight w:val="0"/>
                  <w:marTop w:val="0"/>
                  <w:marBottom w:val="0"/>
                  <w:divBdr>
                    <w:top w:val="none" w:sz="0" w:space="0" w:color="auto"/>
                    <w:left w:val="none" w:sz="0" w:space="0" w:color="auto"/>
                    <w:bottom w:val="none" w:sz="0" w:space="0" w:color="auto"/>
                    <w:right w:val="none" w:sz="0" w:space="0" w:color="auto"/>
                  </w:divBdr>
                </w:div>
              </w:divsChild>
            </w:div>
            <w:div w:id="1593081584">
              <w:marLeft w:val="0"/>
              <w:marRight w:val="0"/>
              <w:marTop w:val="0"/>
              <w:marBottom w:val="0"/>
              <w:divBdr>
                <w:top w:val="none" w:sz="0" w:space="0" w:color="auto"/>
                <w:left w:val="none" w:sz="0" w:space="0" w:color="auto"/>
                <w:bottom w:val="none" w:sz="0" w:space="0" w:color="auto"/>
                <w:right w:val="none" w:sz="0" w:space="0" w:color="auto"/>
              </w:divBdr>
              <w:divsChild>
                <w:div w:id="193732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95505">
      <w:bodyDiv w:val="1"/>
      <w:marLeft w:val="0"/>
      <w:marRight w:val="0"/>
      <w:marTop w:val="0"/>
      <w:marBottom w:val="0"/>
      <w:divBdr>
        <w:top w:val="none" w:sz="0" w:space="0" w:color="auto"/>
        <w:left w:val="none" w:sz="0" w:space="0" w:color="auto"/>
        <w:bottom w:val="none" w:sz="0" w:space="0" w:color="auto"/>
        <w:right w:val="none" w:sz="0" w:space="0" w:color="auto"/>
      </w:divBdr>
      <w:divsChild>
        <w:div w:id="1768882856">
          <w:marLeft w:val="0"/>
          <w:marRight w:val="0"/>
          <w:marTop w:val="0"/>
          <w:marBottom w:val="0"/>
          <w:divBdr>
            <w:top w:val="none" w:sz="0" w:space="0" w:color="auto"/>
            <w:left w:val="none" w:sz="0" w:space="0" w:color="auto"/>
            <w:bottom w:val="none" w:sz="0" w:space="0" w:color="auto"/>
            <w:right w:val="none" w:sz="0" w:space="0" w:color="auto"/>
          </w:divBdr>
          <w:divsChild>
            <w:div w:id="2033919602">
              <w:marLeft w:val="0"/>
              <w:marRight w:val="0"/>
              <w:marTop w:val="0"/>
              <w:marBottom w:val="0"/>
              <w:divBdr>
                <w:top w:val="none" w:sz="0" w:space="0" w:color="auto"/>
                <w:left w:val="none" w:sz="0" w:space="0" w:color="auto"/>
                <w:bottom w:val="none" w:sz="0" w:space="0" w:color="auto"/>
                <w:right w:val="none" w:sz="0" w:space="0" w:color="auto"/>
              </w:divBdr>
              <w:divsChild>
                <w:div w:id="196962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gif"/><Relationship Id="rId18" Type="http://schemas.openxmlformats.org/officeDocument/2006/relationships/image" Target="media/image9.gif"/><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8.gi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gif"/><Relationship Id="rId20" Type="http://schemas.openxmlformats.org/officeDocument/2006/relationships/image" Target="media/image11.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hyperlink" Target="https://lb.ua/blog/andriy_andruschenko/285006_prichini_rostu_tsin_hlib_kiievi.html" TargetMode="External"/><Relationship Id="rId5" Type="http://schemas.openxmlformats.org/officeDocument/2006/relationships/webSettings" Target="webSettings.xml"/><Relationship Id="rId15" Type="http://schemas.openxmlformats.org/officeDocument/2006/relationships/image" Target="media/image6.gif"/><Relationship Id="rId23" Type="http://schemas.openxmlformats.org/officeDocument/2006/relationships/image" Target="media/image14.png"/><Relationship Id="rId10" Type="http://schemas.openxmlformats.org/officeDocument/2006/relationships/image" Target="media/image1.gif"/><Relationship Id="rId19" Type="http://schemas.openxmlformats.org/officeDocument/2006/relationships/image" Target="media/image10.gi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gif"/><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9AD75-4A83-DC4B-8F54-250684E34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22</Pages>
  <Words>4243</Words>
  <Characters>24187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maxxik007@gmail.com</dc:creator>
  <cp:keywords/>
  <dc:description/>
  <cp:lastModifiedBy>maxxik007@gmail.com</cp:lastModifiedBy>
  <cp:revision>314</cp:revision>
  <dcterms:created xsi:type="dcterms:W3CDTF">2023-02-02T18:52:00Z</dcterms:created>
  <dcterms:modified xsi:type="dcterms:W3CDTF">2023-03-13T21:38:00Z</dcterms:modified>
</cp:coreProperties>
</file>